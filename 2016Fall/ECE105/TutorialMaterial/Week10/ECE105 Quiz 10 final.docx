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ADC3B" w14:textId="63ABE34B" w:rsidR="00A2249B" w:rsidRDefault="00622D10" w:rsidP="00622D10">
      <w:pPr>
        <w:pStyle w:val="Heading1"/>
      </w:pPr>
      <w:r>
        <w:t xml:space="preserve">                                          </w:t>
      </w:r>
      <w:r w:rsidR="004E25E1">
        <w:t xml:space="preserve">ECE 105 Quiz </w:t>
      </w:r>
      <w:r w:rsidR="005F6459">
        <w:t>10</w:t>
      </w:r>
    </w:p>
    <w:p w14:paraId="205551D7" w14:textId="20C6DCF3" w:rsidR="006F5F79" w:rsidRDefault="00BF4180" w:rsidP="0077100B">
      <w:pPr>
        <w:pStyle w:val="Heading2"/>
      </w:pPr>
      <w:r>
        <w:t>Thurs</w:t>
      </w:r>
      <w:r w:rsidR="000E5D6B">
        <w:t>day Tutorial</w:t>
      </w:r>
    </w:p>
    <w:p w14:paraId="72448121" w14:textId="77777777" w:rsidR="00E07D1B" w:rsidRPr="00E07D1B" w:rsidRDefault="00E07D1B" w:rsidP="00E07D1B"/>
    <w:p w14:paraId="2E022EA9" w14:textId="4A7B1C56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A transverse wave travels along a stretched string at a speed of </w:t>
      </w:r>
      <w:ins w:id="0" w:author="yverick" w:date="2016-11-29T01:52:00Z">
        <w:r w:rsidR="00D22CE9">
          <w:rPr>
            <w:rFonts w:ascii="Times New Roman" w:eastAsia="Times New Roman" w:hAnsi="Times New Roman" w:cs="Times New Roman"/>
            <w:sz w:val="24"/>
            <w:szCs w:val="20"/>
            <w:lang w:val="en-US"/>
          </w:rPr>
          <w:t>275</w:t>
        </w:r>
        <w:r w:rsidR="00D22CE9" w:rsidRPr="00695AC5">
          <w:rPr>
            <w:rFonts w:ascii="Times New Roman" w:eastAsia="Times New Roman" w:hAnsi="Times New Roman" w:cs="Times New Roman"/>
            <w:sz w:val="24"/>
            <w:szCs w:val="20"/>
            <w:lang w:val="en-US"/>
          </w:rPr>
          <w:t xml:space="preserve"> </w:t>
        </w:r>
      </w:ins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cm/s.  The string’s linear density is 2.5 g/cm.  At x = 10.0 cm the displacement of the string is found to vary with time according </w:t>
      </w:r>
      <w:proofErr w:type="gram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to :</w:t>
      </w:r>
      <w:proofErr w:type="gram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="00D26ACA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</w:t>
      </w:r>
    </w:p>
    <w:p w14:paraId="24C4D29A" w14:textId="77777777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8"/>
          <w:szCs w:val="20"/>
          <w:lang w:val="en-US"/>
        </w:rPr>
      </w:pPr>
    </w:p>
    <w:p w14:paraId="2DD0232E" w14:textId="5545D4B7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    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</w:t>
      </w:r>
      <w:proofErr w:type="gramStart"/>
      <w:r w:rsidR="002D6F64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y</w:t>
      </w:r>
      <w:proofErr w:type="gramEnd"/>
      <w:r w:rsidR="002D6F64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(t)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= 0.210 cos</w:t>
      </w:r>
      <w:r w:rsidR="00A47F57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(7.50 – 320 t) 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</w:t>
      </w:r>
      <w:r w:rsidRPr="00695AC5">
        <w:rPr>
          <w:rFonts w:ascii="Times New Roman" w:eastAsia="Times New Roman" w:hAnsi="Times New Roman" w:cs="Times New Roman"/>
          <w:lang w:val="en-US"/>
        </w:rPr>
        <w:t>with y in cm, t in sec and angles in radians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 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</w:t>
      </w:r>
    </w:p>
    <w:p w14:paraId="24E26F42" w14:textId="77777777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DD2FEC3" w14:textId="77777777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(</w:t>
      </w:r>
      <w:proofErr w:type="spell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i</w:t>
      </w:r>
      <w:proofErr w:type="spell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) </w:t>
      </w:r>
      <w:proofErr w:type="gram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what</w:t>
      </w:r>
      <w:proofErr w:type="gram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is the wave’s frequency, f ?</w:t>
      </w:r>
    </w:p>
    <w:p w14:paraId="50E5060A" w14:textId="3CCD14D3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</w:t>
      </w:r>
    </w:p>
    <w:p w14:paraId="7D25976E" w14:textId="77777777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(ii) </w:t>
      </w:r>
      <w:proofErr w:type="gram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what</w:t>
      </w:r>
      <w:proofErr w:type="gram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is the wavelength, </w:t>
      </w:r>
      <w:r w:rsidRPr="00695AC5">
        <w:rPr>
          <w:rFonts w:ascii="Arial" w:eastAsia="Times New Roman" w:hAnsi="Arial" w:cs="Arial"/>
          <w:sz w:val="24"/>
          <w:szCs w:val="20"/>
          <w:lang w:val="en-US"/>
        </w:rPr>
        <w:t>λ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?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 xml:space="preserve">  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</w:t>
      </w:r>
    </w:p>
    <w:p w14:paraId="7BDE1F1C" w14:textId="77777777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</w:p>
    <w:p w14:paraId="135C6545" w14:textId="77777777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(iii) </w:t>
      </w:r>
      <w:proofErr w:type="gram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find</w:t>
      </w:r>
      <w:proofErr w:type="gram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the general equation, y(</w:t>
      </w:r>
      <w:proofErr w:type="spell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x,t</w:t>
      </w:r>
      <w:proofErr w:type="spell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), of this wave in terms of a cosine function that will give the transverse displacement, y,  for any point x and time t.</w:t>
      </w:r>
    </w:p>
    <w:p w14:paraId="60C83A9D" w14:textId="77777777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7C7D8621" w14:textId="77777777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(iv) what is the tension in the string?</w:t>
      </w:r>
    </w:p>
    <w:p w14:paraId="768F8BCF" w14:textId="77777777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611B8FC5" w14:textId="75AE5A5A" w:rsid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(v) what is the maximum transverse speed of the string?</w:t>
      </w:r>
    </w:p>
    <w:p w14:paraId="2AAD4595" w14:textId="77777777" w:rsid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356A05C0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3F6B6221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15A05B7D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3E29989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6728EF6A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28759CC3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30BA3DB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3099D92F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192DA4A3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0711BC69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E75CEA7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1885B396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5C474FF1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36D2B136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BE5243B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2A15FCEB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30ABCD71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9F53201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5E8C34EA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3D6EC12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272B3A12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05F7B9D" w14:textId="77777777" w:rsidR="00D26ACA" w:rsidRDefault="00D26ACA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1C5D6C36" w14:textId="77777777" w:rsid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61DD6C3B" w14:textId="79818464" w:rsidR="00811F1D" w:rsidRPr="00811F1D" w:rsidRDefault="00BF4180" w:rsidP="00811F1D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Thurs</w:t>
      </w:r>
      <w:r w:rsidR="00F46D2A">
        <w:rPr>
          <w:rFonts w:ascii="Times New Roman" w:hAnsi="Times New Roman" w:cs="Times New Roman"/>
          <w:b/>
        </w:rPr>
        <w:t xml:space="preserve">day </w:t>
      </w:r>
      <w:r w:rsidR="0077100B">
        <w:rPr>
          <w:rFonts w:ascii="Times New Roman" w:hAnsi="Times New Roman" w:cs="Times New Roman"/>
          <w:b/>
        </w:rPr>
        <w:t>Group work</w:t>
      </w:r>
      <w:r w:rsidR="00811F1D" w:rsidRPr="00811F1D">
        <w:rPr>
          <w:rFonts w:ascii="Times New Roman" w:hAnsi="Times New Roman" w:cs="Times New Roman"/>
          <w:b/>
        </w:rPr>
        <w:t>:</w:t>
      </w:r>
    </w:p>
    <w:p w14:paraId="19E57E98" w14:textId="74D0029C" w:rsidR="00D47D83" w:rsidRPr="00D47D83" w:rsidRDefault="00D47D83" w:rsidP="00D47D83">
      <w:pPr>
        <w:spacing w:after="0" w:line="240" w:lineRule="auto"/>
        <w:rPr>
          <w:rFonts w:ascii="NimbusRomNo9L-Regu" w:eastAsia="Times New Roman" w:hAnsi="NimbusRomNo9L-Regu" w:cs="NimbusRomNo9L-Regu"/>
          <w:b/>
          <w:sz w:val="24"/>
          <w:szCs w:val="24"/>
          <w:lang w:val="en-US"/>
        </w:rPr>
      </w:pPr>
      <w:proofErr w:type="gramStart"/>
      <w:r w:rsidRPr="00D47D83">
        <w:rPr>
          <w:rFonts w:ascii="NimbusRomNo9L-Regu" w:eastAsia="Times New Roman" w:hAnsi="NimbusRomNo9L-Regu" w:cs="NimbusRomNo9L-Regu"/>
          <w:b/>
          <w:sz w:val="24"/>
          <w:szCs w:val="24"/>
          <w:lang w:val="en-US"/>
        </w:rPr>
        <w:t xml:space="preserve">1 </w:t>
      </w:r>
      <w:r w:rsidRPr="00D47D83">
        <w:rPr>
          <w:rFonts w:ascii="NimbusRomNo9L-Regu" w:eastAsia="Times New Roman" w:hAnsi="NimbusRomNo9L-Regu" w:cs="NimbusRomNo9L-Regu"/>
          <w:sz w:val="24"/>
          <w:szCs w:val="24"/>
          <w:lang w:val="en-US"/>
        </w:rPr>
        <w:t xml:space="preserve"> What</w:t>
      </w:r>
      <w:proofErr w:type="gramEnd"/>
      <w:r w:rsidRPr="00D47D83">
        <w:rPr>
          <w:rFonts w:ascii="NimbusRomNo9L-Regu" w:eastAsia="Times New Roman" w:hAnsi="NimbusRomNo9L-Regu" w:cs="NimbusRomNo9L-Regu"/>
          <w:sz w:val="24"/>
          <w:szCs w:val="24"/>
          <w:lang w:val="en-US"/>
        </w:rPr>
        <w:t xml:space="preserve"> is </w:t>
      </w:r>
      <w:r w:rsidR="002D6F64">
        <w:rPr>
          <w:rFonts w:ascii="NimbusRomNo9L-Regu" w:eastAsia="Times New Roman" w:hAnsi="NimbusRomNo9L-Regu" w:cs="NimbusRomNo9L-Regu"/>
          <w:sz w:val="24"/>
          <w:szCs w:val="24"/>
          <w:lang w:val="en-US"/>
        </w:rPr>
        <w:t>the phase angle</w:t>
      </w:r>
      <w:ins w:id="1" w:author="Michael Balogh" w:date="2016-11-29T21:07:00Z">
        <w:r w:rsidR="00C942F6">
          <w:rPr>
            <w:rFonts w:ascii="NimbusRomNo9L-Regu" w:eastAsia="Times New Roman" w:hAnsi="NimbusRomNo9L-Regu" w:cs="NimbusRomNo9L-Regu"/>
            <w:sz w:val="24"/>
            <w:szCs w:val="24"/>
            <w:lang w:val="en-US"/>
          </w:rPr>
          <w:t xml:space="preserve"> of the pulse </w:t>
        </w:r>
        <w:r w:rsidR="00C942F6">
          <w:rPr>
            <w:rFonts w:ascii="Times New Roman" w:eastAsia="Times New Roman" w:hAnsi="Times New Roman" w:cs="Times New Roman"/>
            <w:b/>
            <w:sz w:val="24"/>
            <w:szCs w:val="20"/>
            <w:lang w:val="en-US"/>
          </w:rPr>
          <w:t>y(t)</w:t>
        </w:r>
        <w:r w:rsidR="00C942F6" w:rsidRPr="00695AC5">
          <w:rPr>
            <w:rFonts w:ascii="Times New Roman" w:eastAsia="Times New Roman" w:hAnsi="Times New Roman" w:cs="Times New Roman"/>
            <w:b/>
            <w:sz w:val="24"/>
            <w:szCs w:val="20"/>
            <w:lang w:val="en-US"/>
          </w:rPr>
          <w:t xml:space="preserve"> = 0.210 </w:t>
        </w:r>
        <w:proofErr w:type="spellStart"/>
        <w:r w:rsidR="00C942F6" w:rsidRPr="00695AC5">
          <w:rPr>
            <w:rFonts w:ascii="Times New Roman" w:eastAsia="Times New Roman" w:hAnsi="Times New Roman" w:cs="Times New Roman"/>
            <w:b/>
            <w:sz w:val="24"/>
            <w:szCs w:val="20"/>
            <w:lang w:val="en-US"/>
          </w:rPr>
          <w:t>cos</w:t>
        </w:r>
        <w:proofErr w:type="spellEnd"/>
        <w:r w:rsidR="00C942F6">
          <w:rPr>
            <w:rFonts w:ascii="Times New Roman" w:eastAsia="Times New Roman" w:hAnsi="Times New Roman" w:cs="Times New Roman"/>
            <w:b/>
            <w:sz w:val="24"/>
            <w:szCs w:val="20"/>
            <w:lang w:val="en-US"/>
          </w:rPr>
          <w:t xml:space="preserve"> </w:t>
        </w:r>
        <w:r w:rsidR="00C942F6" w:rsidRPr="00695AC5">
          <w:rPr>
            <w:rFonts w:ascii="Times New Roman" w:eastAsia="Times New Roman" w:hAnsi="Times New Roman" w:cs="Times New Roman"/>
            <w:b/>
            <w:sz w:val="24"/>
            <w:szCs w:val="20"/>
            <w:lang w:val="en-US"/>
          </w:rPr>
          <w:t>(7.50 – 320 t)</w:t>
        </w:r>
      </w:ins>
      <w:r w:rsidRPr="00D47D83">
        <w:rPr>
          <w:rFonts w:ascii="NimbusRomNo9L-Regu" w:eastAsia="Times New Roman" w:hAnsi="NimbusRomNo9L-Regu" w:cs="NimbusRomNo9L-Regu"/>
          <w:sz w:val="24"/>
          <w:szCs w:val="24"/>
          <w:lang w:val="en-US"/>
        </w:rPr>
        <w:t>?</w:t>
      </w:r>
      <w:r w:rsidRPr="00D47D83">
        <w:rPr>
          <w:rFonts w:ascii="NimbusRomNo9L-Regu" w:eastAsia="Times New Roman" w:hAnsi="NimbusRomNo9L-Regu" w:cs="NimbusRomNo9L-Regu"/>
          <w:b/>
          <w:sz w:val="24"/>
          <w:szCs w:val="24"/>
          <w:lang w:val="en-US"/>
        </w:rPr>
        <w:t xml:space="preserve"> </w:t>
      </w:r>
    </w:p>
    <w:p w14:paraId="00CF1FE6" w14:textId="77777777" w:rsidR="002D6F64" w:rsidRPr="002858C1" w:rsidRDefault="002D6F64" w:rsidP="00D47D83">
      <w:pPr>
        <w:numPr>
          <w:ilvl w:val="0"/>
          <w:numId w:val="12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4"/>
          <w:szCs w:val="24"/>
          <w:lang w:val="en-US"/>
        </w:rPr>
      </w:pPr>
      <w:r w:rsidRPr="00C942F6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(7.50 – 320 t) </w:t>
      </w:r>
    </w:p>
    <w:p w14:paraId="44A3D692" w14:textId="48BDB54C" w:rsidR="004C622D" w:rsidRPr="004F5B3E" w:rsidRDefault="002D6F64" w:rsidP="004C622D">
      <w:pPr>
        <w:numPr>
          <w:ilvl w:val="0"/>
          <w:numId w:val="12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4"/>
          <w:szCs w:val="24"/>
          <w:lang w:val="en-US"/>
        </w:rPr>
      </w:pPr>
      <w:r w:rsidRPr="004F5B3E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7.50  </w:t>
      </w:r>
    </w:p>
    <w:p w14:paraId="30E10378" w14:textId="2C8D986D" w:rsidR="002D6F64" w:rsidRPr="004F5B3E" w:rsidRDefault="002D6F64" w:rsidP="004C622D">
      <w:pPr>
        <w:numPr>
          <w:ilvl w:val="0"/>
          <w:numId w:val="12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4"/>
          <w:szCs w:val="24"/>
          <w:lang w:val="en-US"/>
        </w:rPr>
      </w:pPr>
      <w:r w:rsidRPr="004F5B3E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320 t</w:t>
      </w:r>
    </w:p>
    <w:p w14:paraId="5302B798" w14:textId="062DE7F1" w:rsidR="00D47D83" w:rsidRPr="004F5B3E" w:rsidRDefault="002D6F64" w:rsidP="002D6F64">
      <w:pPr>
        <w:numPr>
          <w:ilvl w:val="0"/>
          <w:numId w:val="12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4"/>
          <w:szCs w:val="24"/>
          <w:lang w:val="en-US"/>
        </w:rPr>
      </w:pPr>
      <w:r w:rsidRPr="004F5B3E">
        <w:rPr>
          <w:rFonts w:ascii="NimbusRomNo9L-Regu" w:eastAsia="Times New Roman" w:hAnsi="NimbusRomNo9L-Regu" w:cs="NimbusRomNo9L-Regu"/>
          <w:sz w:val="24"/>
          <w:szCs w:val="24"/>
          <w:lang w:val="en-US"/>
        </w:rPr>
        <w:t xml:space="preserve">cos </w:t>
      </w:r>
      <w:r w:rsidRPr="004F5B3E">
        <w:rPr>
          <w:rFonts w:ascii="Times New Roman" w:eastAsia="Times New Roman" w:hAnsi="Times New Roman" w:cs="Times New Roman"/>
          <w:sz w:val="24"/>
          <w:szCs w:val="20"/>
          <w:lang w:val="en-US"/>
        </w:rPr>
        <w:t>(7.50 – 320 t)</w:t>
      </w:r>
    </w:p>
    <w:p w14:paraId="2A4A1F05" w14:textId="77777777" w:rsidR="00D47D83" w:rsidRPr="00D47D83" w:rsidRDefault="00D47D83" w:rsidP="00D47D83">
      <w:pPr>
        <w:spacing w:after="0" w:line="240" w:lineRule="auto"/>
        <w:rPr>
          <w:rFonts w:ascii="NimbusRomNo9L-Regu" w:eastAsia="Times New Roman" w:hAnsi="NimbusRomNo9L-Regu" w:cs="NimbusRomNo9L-Regu"/>
          <w:sz w:val="24"/>
          <w:szCs w:val="24"/>
          <w:lang w:val="en-US"/>
        </w:rPr>
      </w:pPr>
    </w:p>
    <w:p w14:paraId="7894C80C" w14:textId="6C47E1D3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2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 w:rsidR="007A4B2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For</w:t>
      </w:r>
      <w:proofErr w:type="gramEnd"/>
      <w:r w:rsidR="007A4B2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a</w:t>
      </w:r>
      <w:ins w:id="2" w:author="Michael Balogh" w:date="2016-11-29T21:08:00Z">
        <w:r w:rsidR="00C942F6">
          <w:rPr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 xml:space="preserve"> general</w:t>
        </w:r>
      </w:ins>
      <w:r w:rsidR="007A4B2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ins w:id="3" w:author="Guenter" w:date="2016-11-28T17:42:00Z">
        <w:r w:rsidR="002858C1">
          <w:rPr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 xml:space="preserve">disturbance traveling </w:t>
        </w:r>
      </w:ins>
      <w:r w:rsidR="007A4B2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on a string</w:t>
      </w:r>
      <w:ins w:id="4" w:author="Michael Balogh" w:date="2016-11-29T21:08:00Z">
        <w:r w:rsidR="00C942F6">
          <w:rPr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,</w:t>
        </w:r>
      </w:ins>
      <w:r w:rsidR="007A4B2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d</w:t>
      </w:r>
      <w:r w:rsidR="002D6F64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oes every particle</w:t>
      </w:r>
      <w:r w:rsidR="007A4B2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2D6F64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execute SHM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?</w:t>
      </w:r>
    </w:p>
    <w:p w14:paraId="7ECB6E44" w14:textId="43DD338A" w:rsidR="00D47D83" w:rsidRPr="004F5B3E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r w:rsidR="007A4B20" w:rsidRPr="004F5B3E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Only in a vertical direction</w:t>
      </w:r>
      <w:r w:rsidR="007A4B20" w:rsidRPr="004F5B3E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  <w:r w:rsidRPr="004F5B3E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</w:p>
    <w:p w14:paraId="5D5214EC" w14:textId="043F368A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="00B73BD5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 w:rsidR="007A4B2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Only in a horizontal direction </w:t>
      </w:r>
    </w:p>
    <w:p w14:paraId="30F98311" w14:textId="27CB7CC8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 w:rsidR="00B73BD5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  <w:r w:rsidR="00B73BD5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ab/>
      </w:r>
      <w:r w:rsidR="00476B5B" w:rsidRPr="00C942F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They do not necessarily move in SHM</w:t>
      </w:r>
      <w:r w:rsidR="00476B5B" w:rsidRPr="004F5B3E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</w:p>
    <w:p w14:paraId="676BA5FB" w14:textId="3407AECF" w:rsidR="00476B5B" w:rsidRPr="00D47D83" w:rsidRDefault="00D47D83" w:rsidP="00476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="007A4B2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r w:rsidR="00476B5B" w:rsidRPr="007A4B2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Simultaneously in both the</w:t>
      </w:r>
      <w:r w:rsidR="00476B5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vertical and horizontal directions</w:t>
      </w:r>
    </w:p>
    <w:p w14:paraId="6F25FB24" w14:textId="09D5BACB" w:rsidR="00D47D83" w:rsidRPr="004F5B3E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</w:pPr>
    </w:p>
    <w:p w14:paraId="1F20775C" w14:textId="77777777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3B8FD1D3" w14:textId="0CA4B94D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3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 w:rsidR="002D6F64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Given</w:t>
      </w:r>
      <w:proofErr w:type="gramEnd"/>
      <w:r w:rsidR="002D6F64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the </w:t>
      </w:r>
      <w:r w:rsidR="00EE3D8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wave velocity </w:t>
      </w:r>
      <w:r w:rsidR="002D6F64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equation v = </w:t>
      </w:r>
      <w:r w:rsidR="002D6F64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2D6F64" w:rsidRPr="00695AC5">
        <w:rPr>
          <w:rFonts w:ascii="Arial" w:eastAsia="Times New Roman" w:hAnsi="Arial" w:cs="Arial"/>
          <w:sz w:val="24"/>
          <w:szCs w:val="20"/>
          <w:lang w:val="en-US"/>
        </w:rPr>
        <w:t>λ</w:t>
      </w:r>
      <w:r w:rsidR="002D6F64">
        <w:rPr>
          <w:rFonts w:ascii="Arial" w:eastAsia="Times New Roman" w:hAnsi="Arial" w:cs="Arial"/>
          <w:sz w:val="24"/>
          <w:szCs w:val="20"/>
          <w:lang w:val="en-US"/>
        </w:rPr>
        <w:t>f</w:t>
      </w:r>
      <w:proofErr w:type="spellEnd"/>
      <w:r w:rsidR="002D6F64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1771577C" w14:textId="7F2D353B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r w:rsidR="002D6F64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v corresponds to the </w:t>
      </w:r>
      <w:r w:rsidR="004F5B3E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wave’s </w:t>
      </w:r>
      <w:r w:rsidR="002D6F64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transverse speed</w:t>
      </w:r>
    </w:p>
    <w:p w14:paraId="4C7BA861" w14:textId="63AE4691" w:rsidR="00B73BD5" w:rsidRPr="00D47D83" w:rsidRDefault="00D47D83" w:rsidP="00B73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 w:rsidR="00B73BD5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476B5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v</w:t>
      </w:r>
      <w:proofErr w:type="gramEnd"/>
      <w:r w:rsidR="00476B5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is given by the time derivative of y(t)</w:t>
      </w:r>
    </w:p>
    <w:p w14:paraId="4372CDC2" w14:textId="3AEDF600" w:rsidR="00B73BD5" w:rsidRPr="00D47D83" w:rsidRDefault="00D47D83" w:rsidP="00B73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 w:rsidR="002D6F64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</w:t>
      </w:r>
      <w:r w:rsidR="00476B5B" w:rsidRPr="00C942F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v</w:t>
      </w:r>
      <w:proofErr w:type="gramEnd"/>
      <w:r w:rsidR="00476B5B" w:rsidRPr="00C942F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corresponds to the wave’s longitudinal speed</w:t>
      </w:r>
      <w:r w:rsidR="00476B5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08CA114C" w14:textId="22316E5A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="002D6F64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  <w:t>Every string particle moves longitudinal with a speed of v</w:t>
      </w:r>
    </w:p>
    <w:p w14:paraId="4B064A4E" w14:textId="77777777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4B5D66EE" w14:textId="53A8A920" w:rsidR="00D47D83" w:rsidRPr="00C942F6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4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="0035125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The string’s tension will affect </w:t>
      </w:r>
      <w:ins w:id="5" w:author="Michael Balogh" w:date="2016-11-29T21:08:00Z">
        <w:r w:rsidR="00C942F6">
          <w:rPr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the</w:t>
        </w:r>
      </w:ins>
    </w:p>
    <w:p w14:paraId="59429512" w14:textId="24AC8853" w:rsidR="00D47D83" w:rsidRPr="00B73BD5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ab/>
      </w:r>
      <w:ins w:id="6" w:author="Michael Balogh" w:date="2016-11-29T21:09:00Z">
        <w:r w:rsidR="00C942F6">
          <w:rPr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Wave’s speed on the string and the particle transverse speed</w:t>
        </w:r>
      </w:ins>
      <w:r w:rsidR="00476B5B" w:rsidRPr="004F5B3E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</w:p>
    <w:p w14:paraId="6A5DC0DB" w14:textId="3D6987E4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="0035125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String particle longitudinal speed</w:t>
      </w:r>
    </w:p>
    <w:p w14:paraId="29BC9249" w14:textId="09F6A329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c)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ins w:id="7" w:author="Michael Balogh" w:date="2016-11-29T21:09:00Z">
        <w:r w:rsidR="00C942F6">
          <w:rPr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Only t</w:t>
        </w:r>
      </w:ins>
      <w:r w:rsidR="0035125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he wave</w:t>
      </w:r>
      <w:r w:rsidR="005E2CD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’s</w:t>
      </w:r>
      <w:r w:rsidR="0035125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speed </w:t>
      </w:r>
      <w:r w:rsidR="005E2CD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on t</w:t>
      </w:r>
      <w:r w:rsidR="0035125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he string</w:t>
      </w:r>
    </w:p>
    <w:p w14:paraId="4244D69B" w14:textId="55DE088D" w:rsidR="00D47D83" w:rsidRPr="004F5B3E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="004C622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ins w:id="8" w:author="Michael Balogh" w:date="2016-11-29T21:09:00Z">
        <w:r w:rsidR="00C942F6">
          <w:rPr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Only the s</w:t>
        </w:r>
      </w:ins>
      <w:r w:rsidR="00476B5B" w:rsidRPr="0035125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tring particle</w:t>
      </w:r>
      <w:r w:rsidR="00476B5B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  <w:r w:rsidR="00476B5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transverse speed</w:t>
      </w:r>
    </w:p>
    <w:p w14:paraId="65E9DB36" w14:textId="77777777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578B9DD4" w14:textId="026B1116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5</w:t>
      </w:r>
      <w:r w:rsidR="004C622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="0035125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The maximum </w:t>
      </w:r>
      <w:r w:rsidR="006119D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transverse </w:t>
      </w:r>
      <w:r w:rsidR="0035125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speed</w:t>
      </w:r>
      <w:r w:rsidR="007A4B2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of a wave</w:t>
      </w:r>
      <w:r w:rsidR="0035125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is given by</w:t>
      </w:r>
    </w:p>
    <w:p w14:paraId="2232A77B" w14:textId="7A909FB7" w:rsidR="00D47D83" w:rsidRPr="004F5B3E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="0035125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="00351253" w:rsidRPr="00476B5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sym w:font="Symbol" w:char="F077"/>
      </w:r>
      <w:r w:rsidR="00476B5B" w:rsidRPr="00476B5B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en-CA"/>
        </w:rPr>
        <w:t>2</w:t>
      </w:r>
      <w:r w:rsidR="00351253" w:rsidRPr="00476B5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</w:t>
      </w:r>
    </w:p>
    <w:p w14:paraId="0C4FEEE1" w14:textId="194C1BFB" w:rsidR="00D47D83" w:rsidRPr="002858C1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="004C622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="00351253" w:rsidRPr="00C942F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sym w:font="Symbol" w:char="F077"/>
      </w:r>
      <w:r w:rsidR="00351253" w:rsidRPr="00C942F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</w:t>
      </w:r>
    </w:p>
    <w:p w14:paraId="718BF55E" w14:textId="4DE6D806" w:rsidR="00D47D83" w:rsidRPr="00B73BD5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ab/>
      </w:r>
      <w:r w:rsidR="0035125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sym w:font="Symbol" w:char="F077"/>
      </w:r>
      <w:r w:rsidR="0035125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/k</w:t>
      </w:r>
    </w:p>
    <w:p w14:paraId="215109DE" w14:textId="4AF77DE1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ab/>
      </w:r>
      <w:r w:rsidR="006119D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None of the above</w:t>
      </w:r>
      <w:r w:rsidR="004C622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289496C5" w14:textId="77777777" w:rsidR="00D26ACA" w:rsidRDefault="00D26ACA"/>
    <w:p w14:paraId="66C34D8F" w14:textId="77777777" w:rsidR="00F46D2A" w:rsidRDefault="00F46D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5ED0201" w14:textId="10316DE5" w:rsidR="000E5D6B" w:rsidRDefault="00BF4180" w:rsidP="000E5D6B">
      <w:pPr>
        <w:pStyle w:val="Heading2"/>
      </w:pPr>
      <w:r>
        <w:lastRenderedPageBreak/>
        <w:t>Fri</w:t>
      </w:r>
      <w:r w:rsidR="000E5D6B">
        <w:t>day Tutorial</w:t>
      </w:r>
    </w:p>
    <w:p w14:paraId="2582916D" w14:textId="77777777" w:rsidR="00E07D1B" w:rsidRPr="00E07D1B" w:rsidRDefault="00E07D1B" w:rsidP="00E07D1B"/>
    <w:p w14:paraId="5173EF83" w14:textId="147D5C63" w:rsidR="00695AC5" w:rsidRPr="00695AC5" w:rsidRDefault="005765B8" w:rsidP="00695AC5">
      <w:pPr>
        <w:spacing w:after="0" w:line="240" w:lineRule="auto"/>
        <w:ind w:hanging="18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</w:t>
      </w:r>
      <w:r w:rsidR="00695AC5"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A transverse pulse is propagating on a 2.0 m long string of mass 50 g.  The pulse is described by the equation:</w:t>
      </w:r>
    </w:p>
    <w:p w14:paraId="67B84E47" w14:textId="77777777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 xml:space="preserve">          </w:t>
      </w:r>
      <w:proofErr w:type="gramStart"/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y</w:t>
      </w:r>
      <w:proofErr w:type="gramEnd"/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(</w:t>
      </w:r>
      <w:proofErr w:type="spellStart"/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x,t</w:t>
      </w:r>
      <w:proofErr w:type="spellEnd"/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)   =   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u w:val="single"/>
          <w:lang w:val="en-US"/>
        </w:rPr>
        <w:t xml:space="preserve">          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u w:val="single"/>
          <w:lang w:val="en-US"/>
        </w:rPr>
        <w:sym w:font="Symbol" w:char="F070"/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u w:val="single"/>
          <w:lang w:val="en-US"/>
        </w:rPr>
        <w:tab/>
        <w:t xml:space="preserve">         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 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</w:t>
      </w:r>
      <w:r w:rsidRPr="00695AC5">
        <w:rPr>
          <w:rFonts w:ascii="Times New Roman" w:eastAsia="Times New Roman" w:hAnsi="Times New Roman" w:cs="Times New Roman"/>
          <w:lang w:val="en-US"/>
        </w:rPr>
        <w:t xml:space="preserve"> with </w:t>
      </w:r>
      <w:proofErr w:type="spellStart"/>
      <w:r w:rsidRPr="00695AC5">
        <w:rPr>
          <w:rFonts w:ascii="Times New Roman" w:eastAsia="Times New Roman" w:hAnsi="Times New Roman" w:cs="Times New Roman"/>
          <w:lang w:val="en-US"/>
        </w:rPr>
        <w:t>x,y</w:t>
      </w:r>
      <w:proofErr w:type="spellEnd"/>
      <w:r w:rsidRPr="00695AC5">
        <w:rPr>
          <w:rFonts w:ascii="Times New Roman" w:eastAsia="Times New Roman" w:hAnsi="Times New Roman" w:cs="Times New Roman"/>
          <w:lang w:val="en-US"/>
        </w:rPr>
        <w:t xml:space="preserve"> in meter and t in sec</w:t>
      </w:r>
      <w:r w:rsidRPr="00695AC5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14:paraId="249FE3E5" w14:textId="0FBC619A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                                                   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sym w:font="Symbol" w:char="F070"/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+ (3x/2 + 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sym w:font="Symbol" w:char="F070"/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t)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vertAlign w:val="superscript"/>
          <w:lang w:val="en-US"/>
        </w:rPr>
        <w:t>2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                                        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</w:t>
      </w:r>
    </w:p>
    <w:p w14:paraId="24F68376" w14:textId="77777777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30A612D2" w14:textId="43191C93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(</w:t>
      </w:r>
      <w:proofErr w:type="spell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i</w:t>
      </w:r>
      <w:proofErr w:type="spell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) ‘Roughly’ sketch the pulse </w:t>
      </w:r>
      <w:proofErr w:type="gram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for  y</w:t>
      </w:r>
      <w:proofErr w:type="gram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(x,0) and y(x,1);                                                    </w:t>
      </w:r>
    </w:p>
    <w:p w14:paraId="6E2CE139" w14:textId="77777777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5ED76C37" w14:textId="2939E0FC" w:rsidR="00B621B6" w:rsidRDefault="00B621B6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(ii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)  </w:t>
      </w:r>
      <w:ins w:id="9" w:author="Michael Balogh" w:date="2016-11-29T21:10:00Z">
        <w:r w:rsidR="00C942F6">
          <w:rPr>
            <w:rFonts w:ascii="Times New Roman" w:eastAsia="Times New Roman" w:hAnsi="Times New Roman" w:cs="Times New Roman"/>
            <w:sz w:val="24"/>
            <w:szCs w:val="20"/>
            <w:lang w:val="en-US"/>
          </w:rPr>
          <w:t>Use</w:t>
        </w:r>
        <w:proofErr w:type="gramEnd"/>
        <w:r w:rsidR="00C942F6">
          <w:rPr>
            <w:rFonts w:ascii="Times New Roman" w:eastAsia="Times New Roman" w:hAnsi="Times New Roman" w:cs="Times New Roman"/>
            <w:sz w:val="24"/>
            <w:szCs w:val="20"/>
            <w:lang w:val="en-US"/>
          </w:rPr>
          <w:t xml:space="preserve"> the graph to determine the</w:t>
        </w:r>
      </w:ins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pulse speed</w:t>
      </w:r>
      <w:ins w:id="10" w:author="Michael Balogh" w:date="2016-11-29T21:10:00Z">
        <w:r w:rsidR="00C942F6">
          <w:rPr>
            <w:rFonts w:ascii="Times New Roman" w:eastAsia="Times New Roman" w:hAnsi="Times New Roman" w:cs="Times New Roman"/>
            <w:sz w:val="24"/>
            <w:szCs w:val="20"/>
            <w:lang w:val="en-US"/>
          </w:rPr>
          <w:t>.</w:t>
        </w:r>
      </w:ins>
    </w:p>
    <w:p w14:paraId="2C5B4BB7" w14:textId="77777777" w:rsidR="00B621B6" w:rsidRDefault="00B621B6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6C7BA78B" w14:textId="77777777" w:rsidR="00B621B6" w:rsidRDefault="00B621B6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AC926DE" w14:textId="27FD2CD6" w:rsidR="00695AC5" w:rsidRPr="00695AC5" w:rsidRDefault="00695AC5" w:rsidP="0069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(</w:t>
      </w:r>
      <w:r w:rsidR="00B621B6">
        <w:rPr>
          <w:rFonts w:ascii="Times New Roman" w:eastAsia="Times New Roman" w:hAnsi="Times New Roman" w:cs="Times New Roman"/>
          <w:sz w:val="24"/>
          <w:szCs w:val="20"/>
          <w:lang w:val="en-US"/>
        </w:rPr>
        <w:t>i</w:t>
      </w:r>
      <w:ins w:id="11" w:author="Michael Balogh" w:date="2016-11-29T21:11:00Z">
        <w:r w:rsidR="00C942F6">
          <w:rPr>
            <w:rFonts w:ascii="Times New Roman" w:eastAsia="Times New Roman" w:hAnsi="Times New Roman" w:cs="Times New Roman"/>
            <w:sz w:val="24"/>
            <w:szCs w:val="20"/>
            <w:lang w:val="en-US"/>
          </w:rPr>
          <w:t>ii</w:t>
        </w:r>
      </w:ins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) </w:t>
      </w:r>
      <w:ins w:id="12" w:author="Michael Balogh" w:date="2016-11-29T21:11:00Z">
        <w:r w:rsidR="00C942F6">
          <w:rPr>
            <w:rFonts w:ascii="Times New Roman" w:eastAsia="Times New Roman" w:hAnsi="Times New Roman" w:cs="Times New Roman"/>
            <w:sz w:val="24"/>
            <w:szCs w:val="20"/>
            <w:lang w:val="en-US"/>
          </w:rPr>
          <w:t>Fi</w:t>
        </w:r>
      </w:ins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nd the tension, T, in the string.                                                                             </w:t>
      </w:r>
    </w:p>
    <w:p w14:paraId="4C933192" w14:textId="182272C3" w:rsidR="000D49BC" w:rsidRDefault="000D49BC" w:rsidP="000D49BC">
      <w:pPr>
        <w:pStyle w:val="ListParagraph"/>
        <w:ind w:left="426"/>
        <w:rPr>
          <w:ins w:id="13" w:author="Guenter" w:date="2016-11-28T17:52:00Z"/>
          <w:rFonts w:ascii="Times New Roman" w:eastAsiaTheme="minorEastAsia" w:hAnsi="Times New Roman" w:cs="Times New Roman"/>
          <w:b/>
        </w:rPr>
      </w:pPr>
    </w:p>
    <w:p w14:paraId="62C8DD5B" w14:textId="77777777" w:rsidR="000912AE" w:rsidRPr="000D49BC" w:rsidRDefault="000912AE" w:rsidP="000D49BC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16ACF81" w14:textId="664CB3AA" w:rsidR="00F46D2A" w:rsidRDefault="00F46D2A" w:rsidP="00E07D1B">
      <w:pPr>
        <w:rPr>
          <w:rFonts w:ascii="Times New Roman" w:eastAsiaTheme="minorEastAsia" w:hAnsi="Times New Roman" w:cs="Times New Roman"/>
          <w:b/>
        </w:rPr>
      </w:pPr>
    </w:p>
    <w:p w14:paraId="27957E7D" w14:textId="77777777" w:rsidR="00E07D1B" w:rsidRPr="00E07D1B" w:rsidRDefault="00E07D1B" w:rsidP="00E07D1B">
      <w:pPr>
        <w:rPr>
          <w:rFonts w:ascii="Times New Roman" w:eastAsiaTheme="minorEastAsia" w:hAnsi="Times New Roman" w:cs="Times New Roman"/>
          <w:b/>
        </w:rPr>
      </w:pPr>
    </w:p>
    <w:p w14:paraId="2D22534F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8E2C5A2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6749CE5B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57E60D6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2C55BB2C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6FFA611F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736CCFCE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306D0141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60D5F859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0BA55117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6024A244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7871EC68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45874C97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72920B9A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67D40F79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4D6290F6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59601ECF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578AC530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01BBA20D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6447782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5BA98534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167F79B" w14:textId="77777777" w:rsidR="00E07D1B" w:rsidRPr="000E7135" w:rsidRDefault="00E07D1B" w:rsidP="000E7135">
      <w:pPr>
        <w:rPr>
          <w:rFonts w:ascii="Times New Roman" w:eastAsiaTheme="minorEastAsia" w:hAnsi="Times New Roman" w:cs="Times New Roman"/>
          <w:b/>
        </w:rPr>
      </w:pPr>
    </w:p>
    <w:p w14:paraId="7DD059D3" w14:textId="77777777" w:rsidR="00C942F6" w:rsidRDefault="00C942F6">
      <w:pPr>
        <w:rPr>
          <w:ins w:id="14" w:author="Michael Balogh" w:date="2016-11-29T21:12:00Z"/>
          <w:rFonts w:ascii="Times New Roman" w:eastAsiaTheme="minorEastAsia" w:hAnsi="Times New Roman" w:cs="Times New Roman"/>
          <w:b/>
        </w:rPr>
      </w:pPr>
      <w:ins w:id="15" w:author="Michael Balogh" w:date="2016-11-29T21:12:00Z">
        <w:r>
          <w:rPr>
            <w:rFonts w:ascii="Times New Roman" w:eastAsiaTheme="minorEastAsia" w:hAnsi="Times New Roman" w:cs="Times New Roman"/>
            <w:b/>
          </w:rPr>
          <w:br w:type="page"/>
        </w:r>
      </w:ins>
    </w:p>
    <w:p w14:paraId="1A22887E" w14:textId="43786BE7" w:rsidR="00F02C8F" w:rsidRDefault="00BF4180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Fri</w:t>
      </w:r>
      <w:r w:rsidR="00F46D2A">
        <w:rPr>
          <w:rFonts w:ascii="Times New Roman" w:eastAsiaTheme="minorEastAsia" w:hAnsi="Times New Roman" w:cs="Times New Roman"/>
          <w:b/>
        </w:rPr>
        <w:t xml:space="preserve">day </w:t>
      </w:r>
      <w:r w:rsidR="0077100B">
        <w:rPr>
          <w:rFonts w:ascii="Times New Roman" w:eastAsiaTheme="minorEastAsia" w:hAnsi="Times New Roman" w:cs="Times New Roman"/>
          <w:b/>
        </w:rPr>
        <w:t>Group work</w:t>
      </w:r>
      <w:r w:rsidR="00F02C8F">
        <w:rPr>
          <w:rFonts w:ascii="Times New Roman" w:eastAsiaTheme="minorEastAsia" w:hAnsi="Times New Roman" w:cs="Times New Roman"/>
          <w:b/>
        </w:rPr>
        <w:t>:</w:t>
      </w:r>
    </w:p>
    <w:p w14:paraId="04C380CE" w14:textId="77777777" w:rsidR="00622D10" w:rsidRDefault="00622D10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5DADC368" w14:textId="52C5AE9C" w:rsidR="00D47D83" w:rsidRPr="006042C9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6042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 </w:t>
      </w:r>
      <w:r w:rsidRPr="006042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A1E4C">
        <w:rPr>
          <w:rFonts w:ascii="Times New Roman" w:eastAsia="Times New Roman" w:hAnsi="Times New Roman" w:cs="Times New Roman"/>
          <w:sz w:val="24"/>
          <w:szCs w:val="24"/>
          <w:lang w:val="en-US"/>
        </w:rPr>
        <w:t>Can</w:t>
      </w:r>
      <w:proofErr w:type="gramEnd"/>
      <w:r w:rsidR="006A1E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pulse above really be described as a wave</w:t>
      </w:r>
      <w:r w:rsidRPr="006042C9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  <w:r w:rsidRPr="006042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E2E657D" w14:textId="5C9754A7" w:rsidR="00D47D83" w:rsidRPr="00476B5B" w:rsidRDefault="00476B5B" w:rsidP="00D47D83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6B5B">
        <w:rPr>
          <w:rFonts w:ascii="Times New Roman" w:eastAsia="Times New Roman" w:hAnsi="Times New Roman" w:cs="Times New Roman"/>
          <w:sz w:val="24"/>
          <w:szCs w:val="24"/>
          <w:lang w:val="en-US"/>
        </w:rPr>
        <w:t>No</w:t>
      </w:r>
    </w:p>
    <w:p w14:paraId="04F85E28" w14:textId="77C17CB0" w:rsidR="00D47D83" w:rsidRPr="00C942F6" w:rsidRDefault="00476B5B" w:rsidP="00D47D83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42F6">
        <w:rPr>
          <w:rFonts w:ascii="Times New Roman" w:eastAsia="Times New Roman" w:hAnsi="Times New Roman" w:cs="Times New Roman"/>
          <w:sz w:val="24"/>
          <w:szCs w:val="24"/>
          <w:lang w:val="en-US"/>
        </w:rPr>
        <w:t>Yes</w:t>
      </w:r>
    </w:p>
    <w:p w14:paraId="4740CDD1" w14:textId="675830F6" w:rsidR="00D47D83" w:rsidRPr="006042C9" w:rsidRDefault="006A1E4C" w:rsidP="00D47D83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depends on </w:t>
      </w:r>
      <w:r w:rsidR="00EE3D8B">
        <w:rPr>
          <w:rFonts w:ascii="Times New Roman" w:eastAsia="Times New Roman" w:hAnsi="Times New Roman" w:cs="Times New Roman"/>
          <w:sz w:val="24"/>
          <w:szCs w:val="24"/>
          <w:lang w:val="en-US"/>
        </w:rPr>
        <w:t>the time (t) function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 equation</w:t>
      </w:r>
    </w:p>
    <w:p w14:paraId="1C24A7FD" w14:textId="11A4C6A1" w:rsidR="00D47D83" w:rsidRPr="006042C9" w:rsidRDefault="00EE3D8B" w:rsidP="00D47D83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depends on the spatial (x) function of the equation</w:t>
      </w:r>
    </w:p>
    <w:p w14:paraId="454D5F50" w14:textId="77777777" w:rsidR="00D47D83" w:rsidRPr="006042C9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4E6810" w14:textId="1C7ADACA" w:rsidR="00D47D83" w:rsidRPr="006042C9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proofErr w:type="gramStart"/>
      <w:r w:rsidRPr="006042C9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2</w:t>
      </w:r>
      <w:r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 w:rsidR="006A1E4C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What</w:t>
      </w:r>
      <w:proofErr w:type="gramEnd"/>
      <w:r w:rsidR="006A1E4C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is the defining feature of </w:t>
      </w:r>
      <w:r w:rsidR="00B11CCE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a </w:t>
      </w:r>
      <w:ins w:id="16" w:author="Guenter" w:date="2016-11-28T17:47:00Z">
        <w:r w:rsidR="002858C1">
          <w:rPr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travelling disturbance</w:t>
        </w:r>
      </w:ins>
      <w:ins w:id="17" w:author="Michael Balogh" w:date="2016-11-29T21:13:00Z">
        <w:r w:rsidR="00C942F6">
          <w:rPr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?</w:t>
        </w:r>
      </w:ins>
      <w:ins w:id="18" w:author="Guenter" w:date="2016-11-28T17:47:00Z">
        <w:r w:rsidR="002858C1">
          <w:rPr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 xml:space="preserve"> </w:t>
        </w:r>
      </w:ins>
    </w:p>
    <w:p w14:paraId="0EFB0C27" w14:textId="61DA3F88" w:rsidR="00D47D83" w:rsidRPr="006042C9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6042C9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="00763EB6"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B11CCE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the</w:t>
      </w:r>
      <w:proofErr w:type="gramEnd"/>
      <w:r w:rsidR="006A1E4C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sin</w:t>
      </w:r>
      <w:r w:rsidR="000172C4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e</w:t>
      </w:r>
      <w:r w:rsidR="006A1E4C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or cos</w:t>
      </w:r>
      <w:r w:rsidR="000172C4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ine</w:t>
      </w:r>
      <w:r w:rsidR="006A1E4C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function</w:t>
      </w:r>
    </w:p>
    <w:p w14:paraId="500DDB94" w14:textId="3BF68AFF" w:rsidR="00D47D83" w:rsidRPr="006042C9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6042C9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="00763EB6"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</w:t>
      </w:r>
      <w:r w:rsidR="006A1E4C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 displacement of the carrier medium</w:t>
      </w:r>
    </w:p>
    <w:p w14:paraId="3EADAB6F" w14:textId="585C1A16" w:rsidR="00D47D83" w:rsidRPr="00B11CCE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</w:pPr>
      <w:r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6042C9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</w:t>
      </w:r>
      <w:r w:rsidRPr="00B11CCE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)</w:t>
      </w:r>
      <w:r w:rsidR="00763EB6" w:rsidRPr="00B11CCE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    </w:t>
      </w:r>
      <w:r w:rsidR="00476B5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both</w:t>
      </w:r>
      <w:r w:rsidR="00476B5B" w:rsidRPr="006A1E4C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476B5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a and b </w:t>
      </w:r>
    </w:p>
    <w:p w14:paraId="2796A608" w14:textId="60C5D5E5" w:rsidR="00D47D83" w:rsidRPr="006042C9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6042C9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="00763EB6" w:rsidRPr="006042C9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   </w:t>
      </w:r>
      <w:r w:rsidR="00476B5B" w:rsidRPr="00C942F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the</w:t>
      </w:r>
      <w:proofErr w:type="gramEnd"/>
      <w:r w:rsidR="00476B5B" w:rsidRPr="00C942F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functional argument (</w:t>
      </w:r>
      <w:proofErr w:type="spellStart"/>
      <w:r w:rsidR="00476B5B" w:rsidRPr="00C942F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kx</w:t>
      </w:r>
      <w:proofErr w:type="spellEnd"/>
      <w:r w:rsidR="00476B5B" w:rsidRPr="00C942F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+/- </w:t>
      </w:r>
      <w:r w:rsidR="00476B5B" w:rsidRPr="00C942F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sym w:font="Symbol" w:char="F077"/>
      </w:r>
      <w:r w:rsidR="00476B5B" w:rsidRPr="00C942F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t)</w:t>
      </w:r>
      <w:r w:rsidRPr="002858C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</w:p>
    <w:p w14:paraId="596C392D" w14:textId="77777777" w:rsidR="00D47D83" w:rsidRPr="006042C9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27DA5D00" w14:textId="2366BEE5" w:rsidR="00D47D83" w:rsidRPr="006042C9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proofErr w:type="gramStart"/>
      <w:r w:rsidRPr="006042C9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3</w:t>
      </w:r>
      <w:r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 w:rsidR="00EE3D8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Do</w:t>
      </w:r>
      <w:proofErr w:type="gramEnd"/>
      <w:r w:rsidR="00EE3D8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the particles </w:t>
      </w:r>
      <w:ins w:id="19" w:author="Michael Balogh" w:date="2016-11-29T21:13:00Z">
        <w:r w:rsidR="00C942F6">
          <w:rPr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 xml:space="preserve">in the medium </w:t>
        </w:r>
      </w:ins>
      <w:r w:rsidR="00EE3D8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execute SHM</w:t>
      </w:r>
      <w:ins w:id="20" w:author="Michael Balogh" w:date="2016-11-29T21:13:00Z">
        <w:r w:rsidR="00C942F6">
          <w:rPr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 xml:space="preserve"> </w:t>
        </w:r>
      </w:ins>
      <w:r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?</w:t>
      </w:r>
    </w:p>
    <w:p w14:paraId="7F2E80D1" w14:textId="425384E0" w:rsidR="00D47D83" w:rsidRPr="00B11CCE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</w:pPr>
      <w:r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6042C9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="00763EB6"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</w:t>
      </w:r>
      <w:r w:rsidR="00EE3D8B" w:rsidRPr="00C942F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No</w:t>
      </w:r>
      <w:r w:rsidR="003D1C5F" w:rsidRPr="00B11CC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en-CA"/>
        </w:rPr>
        <w:t xml:space="preserve"> </w:t>
      </w:r>
    </w:p>
    <w:p w14:paraId="3610DE7E" w14:textId="5EFB8271" w:rsidR="00D47D83" w:rsidRPr="006042C9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6042C9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="00763EB6"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Yes</w:t>
      </w:r>
    </w:p>
    <w:p w14:paraId="40345852" w14:textId="7A7EE6DB" w:rsidR="00D47D83" w:rsidRPr="006042C9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6042C9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 w:rsidR="00763EB6"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="00EE3D8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Only vertically</w:t>
      </w:r>
    </w:p>
    <w:p w14:paraId="332D25BF" w14:textId="4F10F904" w:rsidR="00D47D83" w:rsidRPr="006042C9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6042C9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="00763EB6" w:rsidRPr="006042C9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   </w:t>
      </w:r>
      <w:r w:rsidR="00EE3D8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Only horizontally</w:t>
      </w:r>
    </w:p>
    <w:p w14:paraId="235F4C3F" w14:textId="77777777" w:rsidR="009800B4" w:rsidRPr="006042C9" w:rsidRDefault="009800B4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1B652685" w14:textId="774A0863" w:rsidR="00EE3D8B" w:rsidRPr="00D47D83" w:rsidRDefault="00057CA7" w:rsidP="00EE3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4</w:t>
      </w:r>
      <w:r w:rsidR="00D47D83"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 w:rsidR="00EE3D8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Why is the pulse travelling to the left?</w:t>
      </w:r>
    </w:p>
    <w:p w14:paraId="128375B7" w14:textId="0B691A16" w:rsidR="00EE3D8B" w:rsidRPr="00C942F6" w:rsidRDefault="00125618" w:rsidP="00057CA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CA"/>
        </w:rPr>
      </w:pPr>
      <w:proofErr w:type="gramStart"/>
      <w:ins w:id="21" w:author="robertbmann@sympatico.ca" w:date="2016-11-29T10:03:00Z">
        <w:r w:rsidRPr="00C942F6">
          <w:rPr>
            <w:rFonts w:ascii="Times New Roman" w:eastAsia="Times New Roman" w:hAnsi="Times New Roman" w:cs="Times New Roman"/>
            <w:b/>
            <w:color w:val="FF0000"/>
            <w:sz w:val="24"/>
            <w:szCs w:val="24"/>
            <w:lang w:val="en-US" w:eastAsia="en-CA"/>
          </w:rPr>
          <w:t>as</w:t>
        </w:r>
        <w:proofErr w:type="gramEnd"/>
        <w:r w:rsidRPr="00C942F6">
          <w:rPr>
            <w:rFonts w:ascii="Times New Roman" w:eastAsia="Times New Roman" w:hAnsi="Times New Roman" w:cs="Times New Roman"/>
            <w:b/>
            <w:color w:val="FF0000"/>
            <w:sz w:val="24"/>
            <w:szCs w:val="24"/>
            <w:lang w:val="en-US" w:eastAsia="en-CA"/>
          </w:rPr>
          <w:t xml:space="preserve"> </w:t>
        </w:r>
      </w:ins>
      <w:r w:rsidR="00057CA7" w:rsidRPr="00C942F6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CA"/>
        </w:rPr>
        <w:t xml:space="preserve">time argument increases </w:t>
      </w:r>
      <w:ins w:id="22" w:author="robertbmann@sympatico.ca" w:date="2016-11-29T10:03:00Z">
        <w:r w:rsidRPr="00C942F6">
          <w:rPr>
            <w:rFonts w:ascii="Times New Roman" w:eastAsia="Times New Roman" w:hAnsi="Times New Roman" w:cs="Times New Roman"/>
            <w:b/>
            <w:color w:val="FF0000"/>
            <w:sz w:val="24"/>
            <w:szCs w:val="24"/>
            <w:lang w:val="en-US" w:eastAsia="en-CA"/>
          </w:rPr>
          <w:t xml:space="preserve"> </w:t>
        </w:r>
      </w:ins>
      <w:r w:rsidR="00057CA7" w:rsidRPr="00C942F6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CA"/>
        </w:rPr>
        <w:t xml:space="preserve"> the spatial argument </w:t>
      </w:r>
      <w:ins w:id="23" w:author="robertbmann@sympatico.ca" w:date="2016-11-29T10:03:00Z">
        <w:r w:rsidRPr="00C942F6">
          <w:rPr>
            <w:rFonts w:ascii="Times New Roman" w:eastAsia="Times New Roman" w:hAnsi="Times New Roman" w:cs="Times New Roman"/>
            <w:b/>
            <w:color w:val="FF0000"/>
            <w:sz w:val="24"/>
            <w:szCs w:val="24"/>
            <w:lang w:val="en-US" w:eastAsia="en-CA"/>
          </w:rPr>
          <w:t>must</w:t>
        </w:r>
      </w:ins>
      <w:r w:rsidR="00277101" w:rsidRPr="00C942F6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CA"/>
        </w:rPr>
        <w:t xml:space="preserve"> decrease </w:t>
      </w:r>
      <w:ins w:id="24" w:author="robertbmann@sympatico.ca" w:date="2016-11-29T10:03:00Z">
        <w:r w:rsidRPr="00C942F6">
          <w:rPr>
            <w:rFonts w:ascii="Times New Roman" w:eastAsia="Times New Roman" w:hAnsi="Times New Roman" w:cs="Times New Roman"/>
            <w:b/>
            <w:color w:val="FF0000"/>
            <w:sz w:val="24"/>
            <w:szCs w:val="24"/>
            <w:lang w:val="en-US" w:eastAsia="en-CA"/>
          </w:rPr>
          <w:t>so that</w:t>
        </w:r>
      </w:ins>
      <w:r w:rsidR="00277101" w:rsidRPr="00C942F6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n-CA"/>
        </w:rPr>
        <w:t xml:space="preserve"> same vertical displacement</w:t>
      </w:r>
      <w:ins w:id="25" w:author="robertbmann@sympatico.ca" w:date="2016-11-29T10:03:00Z">
        <w:r w:rsidRPr="00C942F6">
          <w:rPr>
            <w:rFonts w:ascii="Times New Roman" w:eastAsia="Times New Roman" w:hAnsi="Times New Roman" w:cs="Times New Roman"/>
            <w:b/>
            <w:color w:val="FF0000"/>
            <w:sz w:val="24"/>
            <w:szCs w:val="24"/>
            <w:lang w:val="en-US" w:eastAsia="en-CA"/>
          </w:rPr>
          <w:t xml:space="preserve"> is maintained</w:t>
        </w:r>
      </w:ins>
    </w:p>
    <w:p w14:paraId="5847A633" w14:textId="25FAD028" w:rsidR="00EE3D8B" w:rsidRPr="00D47D83" w:rsidRDefault="00EE3D8B" w:rsidP="00EE3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="00057CA7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the phase </w:t>
      </w:r>
      <w:r w:rsidR="0027710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needs to be</w:t>
      </w:r>
      <w:r w:rsidR="00057CA7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constant</w:t>
      </w:r>
    </w:p>
    <w:p w14:paraId="4FBFDF9F" w14:textId="7BD0A5CD" w:rsidR="00EE3D8B" w:rsidRPr="00B73BD5" w:rsidRDefault="00EE3D8B" w:rsidP="00EE3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ab/>
      </w:r>
      <w:r w:rsidR="00057CA7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the phase </w:t>
      </w:r>
      <w:r w:rsidR="0027710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needs to decrease</w:t>
      </w:r>
    </w:p>
    <w:p w14:paraId="0EF2C296" w14:textId="65CF0096" w:rsidR="00EE3D8B" w:rsidRDefault="00EE3D8B" w:rsidP="00EE3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ab/>
      </w:r>
      <w:r w:rsidR="00057CA7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the phase </w:t>
      </w:r>
      <w:r w:rsidR="0027710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needs to increase</w:t>
      </w:r>
    </w:p>
    <w:p w14:paraId="13C98DF4" w14:textId="77777777" w:rsidR="00057CA7" w:rsidRDefault="00057CA7" w:rsidP="00EE3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570E3DA1" w14:textId="5DEE1586" w:rsidR="00057CA7" w:rsidRPr="00D47D83" w:rsidRDefault="00057CA7" w:rsidP="00057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5</w:t>
      </w:r>
      <w:r w:rsidRPr="006042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Given the wave velocity equation 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695AC5">
        <w:rPr>
          <w:rFonts w:ascii="Arial" w:eastAsia="Times New Roman" w:hAnsi="Arial" w:cs="Arial"/>
          <w:sz w:val="24"/>
          <w:szCs w:val="20"/>
          <w:lang w:val="en-US"/>
        </w:rPr>
        <w:t>λ</w:t>
      </w:r>
      <w:r>
        <w:rPr>
          <w:rFonts w:ascii="Arial" w:eastAsia="Times New Roman" w:hAnsi="Arial" w:cs="Arial"/>
          <w:sz w:val="24"/>
          <w:szCs w:val="20"/>
          <w:lang w:val="en-US"/>
        </w:rPr>
        <w:t>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585F213A" w14:textId="11621060" w:rsidR="00057CA7" w:rsidRPr="00D47D83" w:rsidRDefault="00057CA7" w:rsidP="00057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proofErr w:type="gramStart"/>
      <w:r w:rsidR="00437506" w:rsidRPr="00C942F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v</w:t>
      </w:r>
      <w:proofErr w:type="gramEnd"/>
      <w:r w:rsidR="00437506" w:rsidRPr="00C942F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corresponds to the wave’s longitudinal speed</w:t>
      </w:r>
      <w:r w:rsidR="0043750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548AA2CF" w14:textId="7465C37A" w:rsidR="00057CA7" w:rsidRPr="00D47D83" w:rsidRDefault="00057CA7" w:rsidP="00057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437506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v corresponds to the wave’s transverse speed</w:t>
      </w:r>
    </w:p>
    <w:p w14:paraId="6594B8E3" w14:textId="77777777" w:rsidR="00057CA7" w:rsidRPr="00D47D83" w:rsidRDefault="00057CA7" w:rsidP="00057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v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is given by the time derivative of y(t)</w:t>
      </w:r>
    </w:p>
    <w:p w14:paraId="1585C691" w14:textId="77777777" w:rsidR="00057CA7" w:rsidRPr="006042C9" w:rsidRDefault="00057CA7" w:rsidP="00057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  <w:t>Every string particle moves longitudinal with a speed of v</w:t>
      </w:r>
    </w:p>
    <w:p w14:paraId="3657891B" w14:textId="77777777" w:rsidR="00057CA7" w:rsidRPr="00D47D83" w:rsidRDefault="00057CA7" w:rsidP="00EE3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772D696B" w14:textId="2C798C5B" w:rsidR="00D47D83" w:rsidRPr="006042C9" w:rsidRDefault="005B008E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3D814B0F" w14:textId="0B72096F" w:rsidR="00F30235" w:rsidRDefault="00F30235" w:rsidP="00F30235">
      <w:pPr>
        <w:ind w:left="1146"/>
        <w:rPr>
          <w:rFonts w:ascii="Times New Roman" w:eastAsiaTheme="minorEastAsia" w:hAnsi="Times New Roman" w:cs="Times New Roman"/>
        </w:rPr>
      </w:pPr>
    </w:p>
    <w:p w14:paraId="313EB585" w14:textId="57921EDA" w:rsidR="00281477" w:rsidRDefault="0028147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BB68855" w14:textId="0E9E480A" w:rsidR="00F30235" w:rsidRDefault="00281477" w:rsidP="00281477">
      <w:pPr>
        <w:pStyle w:val="Heading1"/>
        <w:jc w:val="center"/>
      </w:pPr>
      <w:r>
        <w:lastRenderedPageBreak/>
        <w:t xml:space="preserve">Solutions </w:t>
      </w:r>
      <w:r w:rsidR="00622D10">
        <w:t xml:space="preserve"> </w:t>
      </w:r>
    </w:p>
    <w:p w14:paraId="63FE3863" w14:textId="5A293C4B" w:rsidR="00622D10" w:rsidRDefault="00622D10" w:rsidP="00A9544F">
      <w:pPr>
        <w:pStyle w:val="Heading2"/>
      </w:pPr>
      <w:r>
        <w:t>Thursday</w:t>
      </w:r>
      <w:r w:rsidR="00E07D1B">
        <w:t xml:space="preserve"> Tutorial</w:t>
      </w:r>
    </w:p>
    <w:p w14:paraId="7AFAFDFB" w14:textId="77777777" w:rsidR="00A9544F" w:rsidRPr="00A9544F" w:rsidRDefault="00A9544F" w:rsidP="00A9544F"/>
    <w:p w14:paraId="53CADF28" w14:textId="4A4B4D5A" w:rsidR="00A9544F" w:rsidRPr="00695AC5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A transverse wave travels along a stretched string at a speed of 2</w:t>
      </w:r>
      <w:r w:rsidR="000A3DF0">
        <w:rPr>
          <w:rFonts w:ascii="Times New Roman" w:eastAsia="Times New Roman" w:hAnsi="Times New Roman" w:cs="Times New Roman"/>
          <w:sz w:val="24"/>
          <w:szCs w:val="20"/>
          <w:lang w:val="en-US"/>
        </w:rPr>
        <w:t>7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5 cm/s.  The string’s linear density is 2.5 g/cm.  At x = 10.0 cm the displacement of the string is found to vary with time according </w:t>
      </w:r>
      <w:proofErr w:type="gram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to :</w:t>
      </w:r>
      <w:proofErr w:type="gram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</w:t>
      </w:r>
    </w:p>
    <w:p w14:paraId="28DFF05A" w14:textId="77777777" w:rsidR="00A9544F" w:rsidRPr="00695AC5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8"/>
          <w:szCs w:val="20"/>
          <w:lang w:val="en-US"/>
        </w:rPr>
      </w:pPr>
    </w:p>
    <w:p w14:paraId="321478F9" w14:textId="77777777" w:rsidR="00A9544F" w:rsidRPr="00695AC5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    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</w:t>
      </w:r>
      <w:proofErr w:type="gramStart"/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y</w:t>
      </w:r>
      <w:proofErr w:type="gramEnd"/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= 0.210 cos(7.50 – 320 t) 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</w:t>
      </w:r>
      <w:r w:rsidRPr="00695AC5">
        <w:rPr>
          <w:rFonts w:ascii="Times New Roman" w:eastAsia="Times New Roman" w:hAnsi="Times New Roman" w:cs="Times New Roman"/>
          <w:lang w:val="en-US"/>
        </w:rPr>
        <w:t>with y in cm, t in sec and angles in radians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 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</w:t>
      </w:r>
    </w:p>
    <w:p w14:paraId="5671BED9" w14:textId="77777777" w:rsidR="00A9544F" w:rsidRPr="00695AC5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64B3753A" w14:textId="77777777" w:rsidR="00A9544F" w:rsidRPr="00695AC5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(</w:t>
      </w:r>
      <w:proofErr w:type="spell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i</w:t>
      </w:r>
      <w:proofErr w:type="spell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) </w:t>
      </w:r>
      <w:proofErr w:type="gram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what</w:t>
      </w:r>
      <w:proofErr w:type="gram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is the wave’s frequency, f ?</w:t>
      </w:r>
    </w:p>
    <w:p w14:paraId="09EE863D" w14:textId="77777777" w:rsidR="00A9544F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53A52F93" w14:textId="6E45E02D" w:rsidR="00A9544F" w:rsidRPr="00A9544F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proofErr w:type="gramStart"/>
      <w:r w:rsidRPr="00A9544F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f</w:t>
      </w:r>
      <w:proofErr w:type="gramEnd"/>
      <w:r w:rsidRPr="00A9544F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 =  </w:t>
      </w:r>
      <w:r w:rsidRPr="00A9544F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sym w:font="Symbol" w:char="F077"/>
      </w:r>
      <w:r w:rsidRPr="00A9544F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/2</w:t>
      </w:r>
      <w:r w:rsidRPr="00A9544F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sym w:font="Symbol" w:char="F070"/>
      </w:r>
      <w:r w:rsidRPr="00A9544F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= 320/2</w:t>
      </w:r>
      <w:r w:rsidRPr="00A9544F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sym w:font="Symbol" w:char="F070"/>
      </w:r>
      <w:r w:rsidRPr="00A9544F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=  50.9 Hz</w:t>
      </w:r>
    </w:p>
    <w:p w14:paraId="2E61855C" w14:textId="77777777" w:rsidR="00A9544F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F7C3D1A" w14:textId="77777777" w:rsidR="000A3DF0" w:rsidRPr="00695AC5" w:rsidRDefault="000A3DF0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09B622AD" w14:textId="77777777" w:rsidR="00A9544F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(ii) </w:t>
      </w:r>
      <w:proofErr w:type="gram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what</w:t>
      </w:r>
      <w:proofErr w:type="gram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is the wavelength, </w:t>
      </w:r>
      <w:r w:rsidRPr="00695AC5">
        <w:rPr>
          <w:rFonts w:ascii="Arial" w:eastAsia="Times New Roman" w:hAnsi="Arial" w:cs="Arial"/>
          <w:sz w:val="24"/>
          <w:szCs w:val="20"/>
          <w:lang w:val="en-US"/>
        </w:rPr>
        <w:t>λ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?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</w:p>
    <w:p w14:paraId="27BA224F" w14:textId="77777777" w:rsidR="00A9544F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69D249C5" w14:textId="4285C584" w:rsidR="000A3DF0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proofErr w:type="gramStart"/>
      <w:r w:rsidR="000A3DF0" w:rsidRP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v</w:t>
      </w:r>
      <w:proofErr w:type="gramEnd"/>
      <w:r w:rsidR="000A3DF0" w:rsidRP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=  f λ</w:t>
      </w:r>
      <w:r w:rsid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 =  275     therefore    </w:t>
      </w:r>
      <w:r w:rsidR="000A3DF0" w:rsidRPr="009D7818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λ</w:t>
      </w:r>
      <w:r w:rsid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 =  2</w:t>
      </w:r>
      <w:ins w:id="26" w:author="Michael Balogh" w:date="2016-11-29T21:06:00Z">
        <w:r w:rsidR="00C942F6">
          <w:rPr>
            <w:rFonts w:ascii="Times New Roman" w:eastAsia="Times New Roman" w:hAnsi="Times New Roman" w:cs="Times New Roman"/>
            <w:b/>
            <w:sz w:val="24"/>
            <w:szCs w:val="20"/>
            <w:lang w:val="en-US"/>
          </w:rPr>
          <w:t>75</w:t>
        </w:r>
      </w:ins>
      <w:r w:rsid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/50.9  =  5.40 cm/s</w:t>
      </w:r>
    </w:p>
    <w:p w14:paraId="031EFDC3" w14:textId="4B030FA6" w:rsidR="00A9544F" w:rsidRPr="00A9544F" w:rsidRDefault="000A3DF0" w:rsidP="000A3DF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</w:t>
      </w:r>
    </w:p>
    <w:p w14:paraId="56F9CFC5" w14:textId="77777777" w:rsidR="00A9544F" w:rsidRPr="00A9544F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</w:p>
    <w:p w14:paraId="48A49FAB" w14:textId="77777777" w:rsidR="00A9544F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(iii) </w:t>
      </w:r>
      <w:proofErr w:type="gram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find</w:t>
      </w:r>
      <w:proofErr w:type="gram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the general equation, y(</w:t>
      </w:r>
      <w:proofErr w:type="spell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x,t</w:t>
      </w:r>
      <w:proofErr w:type="spell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), of this wave in terms of a cosine function that will give the transverse displacement, y,  for any point x and time t.</w:t>
      </w:r>
    </w:p>
    <w:p w14:paraId="57A3B158" w14:textId="77777777" w:rsidR="00A9544F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</w:p>
    <w:p w14:paraId="6C40FA91" w14:textId="1E344756" w:rsidR="000A3DF0" w:rsidRDefault="000A3DF0" w:rsidP="00A954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k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= </w:t>
      </w:r>
      <w:r w:rsidRPr="00A9544F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2</w:t>
      </w:r>
      <w:r w:rsidRPr="00A9544F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sym w:font="Symbol" w:char="F070"/>
      </w:r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/</w:t>
      </w:r>
      <w:r w:rsidRPr="009D7818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λ</w:t>
      </w:r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 =   </w:t>
      </w:r>
      <w:r w:rsidRPr="00A9544F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2</w:t>
      </w:r>
      <w:r w:rsidRPr="00A9544F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sym w:font="Symbol" w:char="F070"/>
      </w:r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/5.40  =  1.16 /cm;       the phase constant z = 7.50 – (1.16)10 = 4.1</w:t>
      </w:r>
    </w:p>
    <w:p w14:paraId="5ED361DF" w14:textId="77777777" w:rsidR="000A3DF0" w:rsidRDefault="000A3DF0" w:rsidP="00A954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</w:p>
    <w:p w14:paraId="3E6BDDFC" w14:textId="534521F3" w:rsidR="00A9544F" w:rsidRPr="00695AC5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ab/>
      </w:r>
      <w:proofErr w:type="gramStart"/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y</w:t>
      </w:r>
      <w:proofErr w:type="gramEnd"/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= 0.210 cos(</w:t>
      </w:r>
      <w:r w:rsid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.</w:t>
      </w:r>
      <w:r w:rsid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16</w:t>
      </w:r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x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– 320 t</w:t>
      </w:r>
      <w:r w:rsid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– 4.1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) 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</w:t>
      </w:r>
    </w:p>
    <w:p w14:paraId="6E8E5190" w14:textId="77777777" w:rsidR="00A9544F" w:rsidRPr="00695AC5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64DBF779" w14:textId="77777777" w:rsidR="00A9544F" w:rsidRPr="00695AC5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(iv) what is the tension in the string?</w:t>
      </w:r>
    </w:p>
    <w:p w14:paraId="65B1C807" w14:textId="77777777" w:rsidR="00A9544F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52B74C9E" w14:textId="20F73F9B" w:rsidR="009D7818" w:rsidRPr="009D7818" w:rsidRDefault="009D7818" w:rsidP="009D7818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proofErr w:type="gramStart"/>
      <w:r w:rsidRPr="009D7818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v</w:t>
      </w:r>
      <w:proofErr w:type="gramEnd"/>
      <w:r w:rsidRPr="009D7818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=  root(T/u) =</w:t>
      </w:r>
      <w:r w:rsid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f λ = 50.9(0.05</w:t>
      </w:r>
      <w:r w:rsidRPr="009D7818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4) = </w:t>
      </w:r>
      <w:r w:rsid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2</w:t>
      </w:r>
      <w:r w:rsidRPr="009D7818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.</w:t>
      </w:r>
      <w:r w:rsid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75</w:t>
      </w:r>
      <w:r w:rsidR="004D3D29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m/s ;   u  = 0.0025/</w:t>
      </w:r>
      <w:r w:rsidRPr="009D7818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0</w:t>
      </w:r>
      <w:r w:rsidR="004D3D29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.</w:t>
      </w:r>
      <w:ins w:id="27" w:author="Guenter" w:date="2016-11-28T17:49:00Z">
        <w:r w:rsidR="002858C1">
          <w:rPr>
            <w:rFonts w:ascii="Times New Roman" w:eastAsia="Times New Roman" w:hAnsi="Times New Roman" w:cs="Times New Roman"/>
            <w:b/>
            <w:sz w:val="24"/>
            <w:szCs w:val="20"/>
            <w:lang w:val="en-US"/>
          </w:rPr>
          <w:t>0</w:t>
        </w:r>
      </w:ins>
      <w:r w:rsidRPr="009D7818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1 =  </w:t>
      </w:r>
      <w:r w:rsidR="004D3D29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0</w:t>
      </w:r>
      <w:ins w:id="28" w:author="Guenter" w:date="2016-11-28T17:50:00Z">
        <w:r w:rsidR="002858C1">
          <w:rPr>
            <w:rFonts w:ascii="Times New Roman" w:eastAsia="Times New Roman" w:hAnsi="Times New Roman" w:cs="Times New Roman"/>
            <w:b/>
            <w:sz w:val="24"/>
            <w:szCs w:val="20"/>
            <w:lang w:val="en-US"/>
          </w:rPr>
          <w:t>.</w:t>
        </w:r>
      </w:ins>
      <w:r w:rsidRPr="009D7818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25 kg/m</w:t>
      </w:r>
    </w:p>
    <w:p w14:paraId="3EAC0F13" w14:textId="77777777" w:rsidR="009D7818" w:rsidRPr="009D7818" w:rsidRDefault="009D7818" w:rsidP="009D7818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</w:p>
    <w:p w14:paraId="69CB16FA" w14:textId="3DE90890" w:rsidR="009D7818" w:rsidRPr="009D7818" w:rsidRDefault="009D7818" w:rsidP="009D7818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 w:rsidRPr="009D7818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T = </w:t>
      </w:r>
      <w:r w:rsid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2</w:t>
      </w:r>
      <w:r w:rsidRPr="009D7818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.</w:t>
      </w:r>
      <w:r w:rsid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75</w:t>
      </w:r>
      <w:r w:rsidRPr="009D7818">
        <w:rPr>
          <w:rFonts w:ascii="Times New Roman" w:eastAsia="Times New Roman" w:hAnsi="Times New Roman" w:cs="Times New Roman"/>
          <w:b/>
          <w:sz w:val="24"/>
          <w:szCs w:val="20"/>
          <w:vertAlign w:val="superscript"/>
          <w:lang w:val="en-US"/>
        </w:rPr>
        <w:t>2</w:t>
      </w:r>
      <w:r w:rsid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(</w:t>
      </w:r>
      <w:r w:rsidR="004D3D29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0</w:t>
      </w:r>
      <w:ins w:id="29" w:author="Guenter" w:date="2016-11-28T17:51:00Z">
        <w:r w:rsidR="002858C1">
          <w:rPr>
            <w:rFonts w:ascii="Times New Roman" w:eastAsia="Times New Roman" w:hAnsi="Times New Roman" w:cs="Times New Roman"/>
            <w:b/>
            <w:sz w:val="24"/>
            <w:szCs w:val="20"/>
            <w:lang w:val="en-US"/>
          </w:rPr>
          <w:t>.</w:t>
        </w:r>
      </w:ins>
      <w:r w:rsid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25)  =  </w:t>
      </w:r>
      <w:bookmarkStart w:id="30" w:name="_GoBack"/>
      <w:bookmarkEnd w:id="30"/>
      <w:r w:rsid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1</w:t>
      </w:r>
      <w:ins w:id="31" w:author="Guenter" w:date="2016-11-28T17:51:00Z">
        <w:r w:rsidR="002858C1">
          <w:rPr>
            <w:rFonts w:ascii="Times New Roman" w:eastAsia="Times New Roman" w:hAnsi="Times New Roman" w:cs="Times New Roman"/>
            <w:b/>
            <w:sz w:val="24"/>
            <w:szCs w:val="20"/>
            <w:lang w:val="en-US"/>
          </w:rPr>
          <w:t>.</w:t>
        </w:r>
      </w:ins>
      <w:r w:rsidR="000A3DF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9</w:t>
      </w:r>
      <w:r w:rsidRPr="009D7818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N</w:t>
      </w:r>
      <w:ins w:id="32" w:author="Guenter" w:date="2016-11-28T17:50:00Z">
        <w:r w:rsidR="002858C1">
          <w:rPr>
            <w:rFonts w:ascii="Times New Roman" w:eastAsia="Times New Roman" w:hAnsi="Times New Roman" w:cs="Times New Roman"/>
            <w:b/>
            <w:sz w:val="24"/>
            <w:szCs w:val="20"/>
            <w:lang w:val="en-US"/>
          </w:rPr>
          <w:t xml:space="preserve">     </w:t>
        </w:r>
      </w:ins>
      <w:ins w:id="33" w:author="Guenter" w:date="2016-11-28T17:58:00Z">
        <w:r w:rsidR="00B82422">
          <w:rPr>
            <w:rFonts w:ascii="Times New Roman" w:eastAsia="Times New Roman" w:hAnsi="Times New Roman" w:cs="Times New Roman"/>
            <w:b/>
            <w:sz w:val="24"/>
            <w:szCs w:val="20"/>
            <w:lang w:val="en-US"/>
          </w:rPr>
          <w:t>E</w:t>
        </w:r>
      </w:ins>
      <w:ins w:id="34" w:author="Guenter" w:date="2016-11-28T17:50:00Z">
        <w:r w:rsidR="002858C1">
          <w:rPr>
            <w:rFonts w:ascii="Times New Roman" w:eastAsia="Times New Roman" w:hAnsi="Times New Roman" w:cs="Times New Roman"/>
            <w:b/>
            <w:sz w:val="24"/>
            <w:szCs w:val="20"/>
            <w:lang w:val="en-US"/>
          </w:rPr>
          <w:t xml:space="preserve">rror </w:t>
        </w:r>
      </w:ins>
      <w:ins w:id="35" w:author="Guenter" w:date="2016-11-28T17:51:00Z">
        <w:r w:rsidR="002858C1">
          <w:rPr>
            <w:rFonts w:ascii="Times New Roman" w:eastAsia="Times New Roman" w:hAnsi="Times New Roman" w:cs="Times New Roman"/>
            <w:b/>
            <w:sz w:val="24"/>
            <w:szCs w:val="20"/>
            <w:lang w:val="en-US"/>
          </w:rPr>
          <w:t>!</w:t>
        </w:r>
      </w:ins>
    </w:p>
    <w:p w14:paraId="3BCE15EF" w14:textId="77777777" w:rsidR="009D7818" w:rsidRDefault="009D7818" w:rsidP="009D7818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0"/>
          <w:lang w:val="en-US"/>
        </w:rPr>
      </w:pPr>
    </w:p>
    <w:p w14:paraId="7B709E24" w14:textId="77777777" w:rsidR="009D7818" w:rsidRPr="00695AC5" w:rsidRDefault="009D7818" w:rsidP="009D78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7053A409" w14:textId="77777777" w:rsidR="00A9544F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(v) what is the maximum transverse speed of the string?</w:t>
      </w:r>
    </w:p>
    <w:p w14:paraId="53C8D1E6" w14:textId="77777777" w:rsidR="00A9544F" w:rsidRDefault="00A9544F" w:rsidP="00A9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EBA8146" w14:textId="56331414" w:rsidR="00622D10" w:rsidRPr="009D7818" w:rsidRDefault="009D7818" w:rsidP="00622D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D78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dy</w:t>
      </w:r>
      <w:proofErr w:type="spellEnd"/>
      <w:proofErr w:type="gramEnd"/>
      <w:r w:rsidRPr="009D78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9D78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dt</w:t>
      </w:r>
      <w:proofErr w:type="spellEnd"/>
      <w:r w:rsidRPr="009D78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]</w:t>
      </w:r>
      <w:r w:rsidRPr="009D7818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/>
        </w:rPr>
        <w:t>max</w:t>
      </w:r>
      <w:r w:rsidRPr="009D78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=  0.21(320)sin( ) = 67.2 cm/s</w:t>
      </w:r>
    </w:p>
    <w:p w14:paraId="52E2651B" w14:textId="77777777" w:rsidR="0014072B" w:rsidRDefault="0014072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4DC67201" w14:textId="0344E2F8" w:rsidR="00F30235" w:rsidRDefault="00622D10" w:rsidP="00281477">
      <w:pPr>
        <w:pStyle w:val="Heading2"/>
      </w:pPr>
      <w:r>
        <w:lastRenderedPageBreak/>
        <w:t>Friday</w:t>
      </w:r>
      <w:r w:rsidR="00E07D1B">
        <w:t xml:space="preserve"> Tutorial</w:t>
      </w:r>
    </w:p>
    <w:p w14:paraId="0814F226" w14:textId="3D5A6BA9" w:rsidR="00281477" w:rsidRDefault="00281477" w:rsidP="00281477"/>
    <w:p w14:paraId="275D8609" w14:textId="77777777" w:rsidR="005F6459" w:rsidRPr="00695AC5" w:rsidRDefault="005F6459" w:rsidP="005F6459">
      <w:pPr>
        <w:spacing w:after="0" w:line="240" w:lineRule="auto"/>
        <w:ind w:hanging="18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A transverse pulse is propagating on a 2.0 m long string of mass 50 g.  The pulse is described by the equation:</w:t>
      </w:r>
    </w:p>
    <w:p w14:paraId="49EBBF2A" w14:textId="77777777" w:rsidR="005F6459" w:rsidRPr="00695AC5" w:rsidRDefault="005F6459" w:rsidP="005F645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 xml:space="preserve">          </w:t>
      </w:r>
      <w:proofErr w:type="gramStart"/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y</w:t>
      </w:r>
      <w:proofErr w:type="gramEnd"/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(</w:t>
      </w:r>
      <w:proofErr w:type="spellStart"/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x,t</w:t>
      </w:r>
      <w:proofErr w:type="spellEnd"/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)   =   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u w:val="single"/>
          <w:lang w:val="en-US"/>
        </w:rPr>
        <w:t xml:space="preserve">          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u w:val="single"/>
          <w:lang w:val="en-US"/>
        </w:rPr>
        <w:sym w:font="Symbol" w:char="F070"/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u w:val="single"/>
          <w:lang w:val="en-US"/>
        </w:rPr>
        <w:tab/>
        <w:t xml:space="preserve">         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 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</w:t>
      </w:r>
      <w:r w:rsidRPr="00695AC5">
        <w:rPr>
          <w:rFonts w:ascii="Times New Roman" w:eastAsia="Times New Roman" w:hAnsi="Times New Roman" w:cs="Times New Roman"/>
          <w:lang w:val="en-US"/>
        </w:rPr>
        <w:t xml:space="preserve"> with </w:t>
      </w:r>
      <w:proofErr w:type="spellStart"/>
      <w:r w:rsidRPr="00695AC5">
        <w:rPr>
          <w:rFonts w:ascii="Times New Roman" w:eastAsia="Times New Roman" w:hAnsi="Times New Roman" w:cs="Times New Roman"/>
          <w:lang w:val="en-US"/>
        </w:rPr>
        <w:t>x,y</w:t>
      </w:r>
      <w:proofErr w:type="spellEnd"/>
      <w:r w:rsidRPr="00695AC5">
        <w:rPr>
          <w:rFonts w:ascii="Times New Roman" w:eastAsia="Times New Roman" w:hAnsi="Times New Roman" w:cs="Times New Roman"/>
          <w:lang w:val="en-US"/>
        </w:rPr>
        <w:t xml:space="preserve"> in meter and t in sec</w:t>
      </w:r>
      <w:r w:rsidRPr="00695AC5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14:paraId="74119B6D" w14:textId="77777777" w:rsidR="005F6459" w:rsidRPr="00695AC5" w:rsidRDefault="005F6459" w:rsidP="005F6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                                                   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sym w:font="Symbol" w:char="F070"/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+ (3x/2 + 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sym w:font="Symbol" w:char="F070"/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t)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vertAlign w:val="superscript"/>
          <w:lang w:val="en-US"/>
        </w:rPr>
        <w:t>2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                                        </w:t>
      </w: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</w:t>
      </w:r>
    </w:p>
    <w:p w14:paraId="62849763" w14:textId="77777777" w:rsidR="005F6459" w:rsidRPr="00695AC5" w:rsidRDefault="005F6459" w:rsidP="005F6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13B0954C" w14:textId="77777777" w:rsidR="005F6459" w:rsidRPr="00695AC5" w:rsidRDefault="005F6459" w:rsidP="005F6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(</w:t>
      </w:r>
      <w:proofErr w:type="spell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i</w:t>
      </w:r>
      <w:proofErr w:type="spell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) ‘Roughly’ sketch the pulse </w:t>
      </w:r>
      <w:proofErr w:type="gramStart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>for  y</w:t>
      </w:r>
      <w:proofErr w:type="gramEnd"/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(x,0) and y(x,1);                                                    </w:t>
      </w:r>
    </w:p>
    <w:p w14:paraId="234C5182" w14:textId="77777777" w:rsidR="005F6459" w:rsidRDefault="005F6459" w:rsidP="005F6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6DB554BD" w14:textId="77777777" w:rsidR="009E3310" w:rsidRPr="00695AC5" w:rsidRDefault="009E3310" w:rsidP="009E3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object w:dxaOrig="7344" w:dyaOrig="9505" w14:anchorId="2E610C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490pt" o:ole="">
            <v:imagedata r:id="rId6" o:title=""/>
          </v:shape>
          <o:OLEObject Type="Embed" ProgID="Acrobat.Document.11" ShapeID="_x0000_i1025" DrawAspect="Content" ObjectID="_1415815314" r:id="rId7"/>
        </w:object>
      </w:r>
    </w:p>
    <w:p w14:paraId="5A226359" w14:textId="77777777" w:rsidR="009E3310" w:rsidRDefault="009E3310" w:rsidP="009E3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6080C973" w14:textId="77777777" w:rsidR="009E3310" w:rsidRPr="00695AC5" w:rsidRDefault="009E3310" w:rsidP="009E3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695AC5">
        <w:rPr>
          <w:rFonts w:ascii="Times New Roman" w:eastAsia="Times New Roman" w:hAnsi="Times New Roman" w:cs="Times New Roman"/>
          <w:sz w:val="24"/>
          <w:szCs w:val="20"/>
          <w:lang w:val="en-US"/>
        </w:rPr>
        <w:lastRenderedPageBreak/>
        <w:t xml:space="preserve">(ii)  find the tension, T, in the string.                                                                             </w:t>
      </w:r>
    </w:p>
    <w:p w14:paraId="47BD251B" w14:textId="77777777" w:rsidR="009E3310" w:rsidRPr="00622D10" w:rsidRDefault="009E3310" w:rsidP="009E3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455EF7" w14:textId="77777777" w:rsidR="009E3310" w:rsidRPr="005F6459" w:rsidRDefault="009E3310" w:rsidP="009E3310">
      <w:pPr>
        <w:rPr>
          <w:b/>
        </w:rPr>
      </w:pPr>
      <w:r>
        <w:tab/>
      </w:r>
      <w:proofErr w:type="gramStart"/>
      <w:r w:rsidRPr="005F6459">
        <w:rPr>
          <w:b/>
        </w:rPr>
        <w:t>v</w:t>
      </w:r>
      <w:proofErr w:type="gramEnd"/>
      <w:r w:rsidRPr="005F6459">
        <w:rPr>
          <w:b/>
        </w:rPr>
        <w:t xml:space="preserve">  =  root(T/u)      with    u  =  0.05/2 =   0.025 k/m</w:t>
      </w:r>
    </w:p>
    <w:p w14:paraId="065901A0" w14:textId="77777777" w:rsidR="009E3310" w:rsidRPr="005F6459" w:rsidRDefault="009E3310" w:rsidP="009E3310">
      <w:pPr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 w:rsidRPr="005F6459">
        <w:rPr>
          <w:b/>
        </w:rPr>
        <w:t xml:space="preserve">                                </w:t>
      </w:r>
      <w:r w:rsidRPr="005F6459">
        <w:rPr>
          <w:b/>
        </w:rPr>
        <w:tab/>
        <w:t xml:space="preserve">  </w:t>
      </w:r>
      <w:proofErr w:type="gramStart"/>
      <w:r w:rsidRPr="005F6459">
        <w:rPr>
          <w:b/>
        </w:rPr>
        <w:t>and</w:t>
      </w:r>
      <w:proofErr w:type="gramEnd"/>
      <w:r w:rsidRPr="005F6459">
        <w:rPr>
          <w:b/>
        </w:rPr>
        <w:t xml:space="preserve">     v  =  </w:t>
      </w:r>
      <w:r w:rsidRPr="005F6459">
        <w:rPr>
          <w:b/>
        </w:rPr>
        <w:sym w:font="Symbol" w:char="F077"/>
      </w:r>
      <w:r w:rsidRPr="005F6459">
        <w:rPr>
          <w:b/>
        </w:rPr>
        <w:t xml:space="preserve">/k  =  </w:t>
      </w:r>
      <w:r w:rsidRPr="005F6459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sym w:font="Symbol" w:char="F070"/>
      </w:r>
      <w:r w:rsidRPr="005F6459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/(3/2)  =  2</w:t>
      </w:r>
      <w:r w:rsidRPr="005F6459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sym w:font="Symbol" w:char="F070"/>
      </w:r>
      <w:r w:rsidRPr="005F6459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/3 m/s</w:t>
      </w:r>
    </w:p>
    <w:p w14:paraId="1FA00D13" w14:textId="77777777" w:rsidR="009E3310" w:rsidRDefault="009E3310" w:rsidP="009E3310">
      <w:pPr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ab/>
        <w:t>T = v</w:t>
      </w:r>
      <w:r>
        <w:rPr>
          <w:rFonts w:ascii="Times New Roman" w:eastAsia="Times New Roman" w:hAnsi="Times New Roman" w:cs="Times New Roman"/>
          <w:b/>
          <w:sz w:val="24"/>
          <w:szCs w:val="20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u  =  (2</w:t>
      </w:r>
      <w:r w:rsidRPr="00695AC5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sym w:font="Symbol" w:char="F070"/>
      </w:r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3)</w:t>
      </w:r>
      <w:r>
        <w:rPr>
          <w:rFonts w:ascii="Times New Roman" w:eastAsia="Times New Roman" w:hAnsi="Times New Roman" w:cs="Times New Roman"/>
          <w:b/>
          <w:sz w:val="24"/>
          <w:szCs w:val="20"/>
          <w:vertAlign w:val="superscript"/>
          <w:lang w:val="en-US"/>
        </w:rPr>
        <w:t>2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0.025  =  0.11 N</w:t>
      </w:r>
    </w:p>
    <w:p w14:paraId="237DF491" w14:textId="325B4C53" w:rsidR="005F6459" w:rsidRPr="005F6459" w:rsidRDefault="005F6459" w:rsidP="00281477"/>
    <w:sectPr w:rsidR="005F6459" w:rsidRPr="005F6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D16FF1" w15:done="0"/>
  <w15:commentEx w15:paraId="7EBE6B30" w15:done="0"/>
  <w15:commentEx w15:paraId="7639FC2C" w15:done="0"/>
  <w15:commentEx w15:paraId="5ADC1141" w15:done="0"/>
  <w15:commentEx w15:paraId="20277A4D" w15:done="0"/>
  <w15:commentEx w15:paraId="3D6239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CFD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D36B8"/>
    <w:multiLevelType w:val="hybridMultilevel"/>
    <w:tmpl w:val="D9EE1966"/>
    <w:lvl w:ilvl="0" w:tplc="C358B9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14B63"/>
    <w:multiLevelType w:val="hybridMultilevel"/>
    <w:tmpl w:val="C40EF986"/>
    <w:lvl w:ilvl="0" w:tplc="78E677F0">
      <w:start w:val="1"/>
      <w:numFmt w:val="lowerLetter"/>
      <w:lvlText w:val="%1)"/>
      <w:lvlJc w:val="left"/>
      <w:pPr>
        <w:ind w:left="684" w:hanging="384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380" w:hanging="360"/>
      </w:pPr>
    </w:lvl>
    <w:lvl w:ilvl="2" w:tplc="1009001B" w:tentative="1">
      <w:start w:val="1"/>
      <w:numFmt w:val="lowerRoman"/>
      <w:lvlText w:val="%3."/>
      <w:lvlJc w:val="right"/>
      <w:pPr>
        <w:ind w:left="2100" w:hanging="180"/>
      </w:pPr>
    </w:lvl>
    <w:lvl w:ilvl="3" w:tplc="1009000F" w:tentative="1">
      <w:start w:val="1"/>
      <w:numFmt w:val="decimal"/>
      <w:lvlText w:val="%4."/>
      <w:lvlJc w:val="left"/>
      <w:pPr>
        <w:ind w:left="2820" w:hanging="360"/>
      </w:pPr>
    </w:lvl>
    <w:lvl w:ilvl="4" w:tplc="10090019" w:tentative="1">
      <w:start w:val="1"/>
      <w:numFmt w:val="lowerLetter"/>
      <w:lvlText w:val="%5."/>
      <w:lvlJc w:val="left"/>
      <w:pPr>
        <w:ind w:left="3540" w:hanging="360"/>
      </w:pPr>
    </w:lvl>
    <w:lvl w:ilvl="5" w:tplc="1009001B" w:tentative="1">
      <w:start w:val="1"/>
      <w:numFmt w:val="lowerRoman"/>
      <w:lvlText w:val="%6."/>
      <w:lvlJc w:val="right"/>
      <w:pPr>
        <w:ind w:left="4260" w:hanging="180"/>
      </w:pPr>
    </w:lvl>
    <w:lvl w:ilvl="6" w:tplc="1009000F" w:tentative="1">
      <w:start w:val="1"/>
      <w:numFmt w:val="decimal"/>
      <w:lvlText w:val="%7."/>
      <w:lvlJc w:val="left"/>
      <w:pPr>
        <w:ind w:left="4980" w:hanging="360"/>
      </w:pPr>
    </w:lvl>
    <w:lvl w:ilvl="7" w:tplc="10090019" w:tentative="1">
      <w:start w:val="1"/>
      <w:numFmt w:val="lowerLetter"/>
      <w:lvlText w:val="%8."/>
      <w:lvlJc w:val="left"/>
      <w:pPr>
        <w:ind w:left="5700" w:hanging="360"/>
      </w:pPr>
    </w:lvl>
    <w:lvl w:ilvl="8" w:tplc="1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22931E52"/>
    <w:multiLevelType w:val="hybridMultilevel"/>
    <w:tmpl w:val="BD6EDE9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02359B0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F0C0B"/>
    <w:multiLevelType w:val="hybridMultilevel"/>
    <w:tmpl w:val="9E0CD00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500CB"/>
    <w:multiLevelType w:val="multilevel"/>
    <w:tmpl w:val="D1EA946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959FB"/>
    <w:multiLevelType w:val="hybridMultilevel"/>
    <w:tmpl w:val="AA200752"/>
    <w:lvl w:ilvl="0" w:tplc="18A0095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324C71"/>
    <w:multiLevelType w:val="hybridMultilevel"/>
    <w:tmpl w:val="8FAE9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B85137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218E8"/>
    <w:multiLevelType w:val="hybridMultilevel"/>
    <w:tmpl w:val="D1EA946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A79CE"/>
    <w:multiLevelType w:val="hybridMultilevel"/>
    <w:tmpl w:val="C3B23BF2"/>
    <w:lvl w:ilvl="0" w:tplc="C4301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360C50"/>
    <w:multiLevelType w:val="hybridMultilevel"/>
    <w:tmpl w:val="52168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AB75BA"/>
    <w:multiLevelType w:val="hybridMultilevel"/>
    <w:tmpl w:val="8B50F49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2"/>
  </w:num>
  <w:num w:numId="5">
    <w:abstractNumId w:val="13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ras mansour">
    <w15:presenceInfo w15:providerId="Windows Live" w15:userId="ed8fe2e744ba35b5"/>
  </w15:person>
  <w15:person w15:author="robertbmann@sympatico.ca">
    <w15:presenceInfo w15:providerId="Windows Live" w15:userId="21bb760223430e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79"/>
    <w:rsid w:val="000172C4"/>
    <w:rsid w:val="00053DA5"/>
    <w:rsid w:val="00057CA7"/>
    <w:rsid w:val="00062263"/>
    <w:rsid w:val="000912AE"/>
    <w:rsid w:val="000A3DF0"/>
    <w:rsid w:val="000D49BC"/>
    <w:rsid w:val="000E5D6B"/>
    <w:rsid w:val="000E7135"/>
    <w:rsid w:val="00125618"/>
    <w:rsid w:val="0014072B"/>
    <w:rsid w:val="00171B62"/>
    <w:rsid w:val="001A0A37"/>
    <w:rsid w:val="001C278F"/>
    <w:rsid w:val="00225409"/>
    <w:rsid w:val="00246376"/>
    <w:rsid w:val="00277101"/>
    <w:rsid w:val="00281477"/>
    <w:rsid w:val="002858C1"/>
    <w:rsid w:val="002C132D"/>
    <w:rsid w:val="002C3A1A"/>
    <w:rsid w:val="002D6F64"/>
    <w:rsid w:val="00326D07"/>
    <w:rsid w:val="00351253"/>
    <w:rsid w:val="003A6CB1"/>
    <w:rsid w:val="003C64D3"/>
    <w:rsid w:val="003D1C5F"/>
    <w:rsid w:val="003F14D9"/>
    <w:rsid w:val="00437506"/>
    <w:rsid w:val="00441BF5"/>
    <w:rsid w:val="00447696"/>
    <w:rsid w:val="00470FA3"/>
    <w:rsid w:val="00476B5B"/>
    <w:rsid w:val="0049206D"/>
    <w:rsid w:val="004C622D"/>
    <w:rsid w:val="004D3D29"/>
    <w:rsid w:val="004E25E1"/>
    <w:rsid w:val="004F5B3E"/>
    <w:rsid w:val="005765B8"/>
    <w:rsid w:val="00580E69"/>
    <w:rsid w:val="0058798F"/>
    <w:rsid w:val="005B008E"/>
    <w:rsid w:val="005E2CD9"/>
    <w:rsid w:val="005F6459"/>
    <w:rsid w:val="006042C9"/>
    <w:rsid w:val="006119DF"/>
    <w:rsid w:val="00622D10"/>
    <w:rsid w:val="00655E24"/>
    <w:rsid w:val="006707EC"/>
    <w:rsid w:val="00695AC5"/>
    <w:rsid w:val="006A1E4C"/>
    <w:rsid w:val="006C576A"/>
    <w:rsid w:val="006D443B"/>
    <w:rsid w:val="006F5F79"/>
    <w:rsid w:val="00740389"/>
    <w:rsid w:val="00762F15"/>
    <w:rsid w:val="00763EB6"/>
    <w:rsid w:val="0077100B"/>
    <w:rsid w:val="00776A2C"/>
    <w:rsid w:val="007A4B20"/>
    <w:rsid w:val="007D1689"/>
    <w:rsid w:val="007D5366"/>
    <w:rsid w:val="007E76EB"/>
    <w:rsid w:val="007F35A0"/>
    <w:rsid w:val="00811F1D"/>
    <w:rsid w:val="008634E7"/>
    <w:rsid w:val="0091314B"/>
    <w:rsid w:val="009800B4"/>
    <w:rsid w:val="00984C42"/>
    <w:rsid w:val="009C7FF8"/>
    <w:rsid w:val="009D7818"/>
    <w:rsid w:val="009E3310"/>
    <w:rsid w:val="00A2249B"/>
    <w:rsid w:val="00A47F57"/>
    <w:rsid w:val="00A86791"/>
    <w:rsid w:val="00A9544F"/>
    <w:rsid w:val="00AF3EDF"/>
    <w:rsid w:val="00B02820"/>
    <w:rsid w:val="00B11CCE"/>
    <w:rsid w:val="00B47531"/>
    <w:rsid w:val="00B621B6"/>
    <w:rsid w:val="00B73BD5"/>
    <w:rsid w:val="00B82422"/>
    <w:rsid w:val="00BF0DAE"/>
    <w:rsid w:val="00BF4180"/>
    <w:rsid w:val="00C10E82"/>
    <w:rsid w:val="00C92EBB"/>
    <w:rsid w:val="00C942F6"/>
    <w:rsid w:val="00CA4ECB"/>
    <w:rsid w:val="00CB1B8F"/>
    <w:rsid w:val="00CF78E3"/>
    <w:rsid w:val="00D05F33"/>
    <w:rsid w:val="00D15CE9"/>
    <w:rsid w:val="00D22CE9"/>
    <w:rsid w:val="00D26ACA"/>
    <w:rsid w:val="00D47D83"/>
    <w:rsid w:val="00DD22C1"/>
    <w:rsid w:val="00DD53BB"/>
    <w:rsid w:val="00DE2BC6"/>
    <w:rsid w:val="00E07D1B"/>
    <w:rsid w:val="00E166C8"/>
    <w:rsid w:val="00E40DC5"/>
    <w:rsid w:val="00EB070A"/>
    <w:rsid w:val="00EC1E34"/>
    <w:rsid w:val="00EE3D8B"/>
    <w:rsid w:val="00F02C8F"/>
    <w:rsid w:val="00F30235"/>
    <w:rsid w:val="00F4680F"/>
    <w:rsid w:val="00F46D2A"/>
    <w:rsid w:val="00F4756B"/>
    <w:rsid w:val="00FE7FDD"/>
    <w:rsid w:val="00FF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C8F4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D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3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D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A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5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2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2F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D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3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D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A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5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2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2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1" Type="http://schemas.microsoft.com/office/2011/relationships/commentsExtended" Target="commentsExtended.xml"/><Relationship Id="rId12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819</Words>
  <Characters>4669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Firas</dc:creator>
  <cp:lastModifiedBy>Michael Balogh</cp:lastModifiedBy>
  <cp:revision>3</cp:revision>
  <cp:lastPrinted>2015-09-15T15:57:00Z</cp:lastPrinted>
  <dcterms:created xsi:type="dcterms:W3CDTF">2016-11-30T02:15:00Z</dcterms:created>
  <dcterms:modified xsi:type="dcterms:W3CDTF">2016-11-30T02:15:00Z</dcterms:modified>
</cp:coreProperties>
</file>